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7C7" w:rsidRPr="008A465E" w:rsidRDefault="00A77BA2" w:rsidP="00A77BA2">
      <w:pPr>
        <w:jc w:val="center"/>
        <w:rPr>
          <w:sz w:val="36"/>
          <w:szCs w:val="36"/>
          <w:rPrChange w:id="0" w:author="Ryan" w:date="2017-02-01T19:00:00Z">
            <w:rPr/>
          </w:rPrChange>
        </w:rPr>
      </w:pPr>
      <w:r w:rsidRPr="008A465E">
        <w:rPr>
          <w:sz w:val="36"/>
          <w:szCs w:val="36"/>
          <w:rPrChange w:id="1" w:author="Ryan" w:date="2017-02-01T19:00:00Z">
            <w:rPr/>
          </w:rPrChange>
        </w:rPr>
        <w:t>Group</w:t>
      </w:r>
      <w:ins w:id="2" w:author="Ryan" w:date="2017-02-01T19:00:00Z">
        <w:r w:rsidR="008A465E">
          <w:rPr>
            <w:sz w:val="36"/>
            <w:szCs w:val="36"/>
          </w:rPr>
          <w:t xml:space="preserve"> 25</w:t>
        </w:r>
      </w:ins>
      <w:r w:rsidRPr="008A465E">
        <w:rPr>
          <w:sz w:val="36"/>
          <w:szCs w:val="36"/>
          <w:rPrChange w:id="3" w:author="Ryan" w:date="2017-02-01T19:00:00Z">
            <w:rPr/>
          </w:rPrChange>
        </w:rPr>
        <w:t xml:space="preserve"> Project</w:t>
      </w:r>
    </w:p>
    <w:p w:rsidR="00A77BA2" w:rsidRDefault="00A77BA2" w:rsidP="00A77BA2">
      <w:pPr>
        <w:jc w:val="center"/>
        <w:rPr>
          <w:ins w:id="4" w:author="Ryan" w:date="2017-02-01T19:09:00Z"/>
          <w:sz w:val="28"/>
          <w:szCs w:val="28"/>
        </w:rPr>
      </w:pPr>
      <w:r w:rsidRPr="008A465E">
        <w:rPr>
          <w:sz w:val="28"/>
          <w:szCs w:val="28"/>
          <w:rPrChange w:id="5" w:author="Ryan" w:date="2017-02-01T19:00:00Z">
            <w:rPr/>
          </w:rPrChange>
        </w:rPr>
        <w:t>Video Game News</w:t>
      </w:r>
      <w:ins w:id="6" w:author="Ryan" w:date="2017-02-01T19:02:00Z">
        <w:r w:rsidR="008A465E">
          <w:rPr>
            <w:sz w:val="28"/>
            <w:szCs w:val="28"/>
          </w:rPr>
          <w:t xml:space="preserve"> Site</w:t>
        </w:r>
      </w:ins>
    </w:p>
    <w:customXmlInsRangeStart w:id="7" w:author="Ryan" w:date="2017-02-01T19:10:00Z"/>
    <w:sdt>
      <w:sdtPr>
        <w:rPr>
          <w:rFonts w:asciiTheme="minorHAnsi" w:eastAsiaTheme="minorEastAsia" w:hAnsiTheme="minorHAnsi" w:cs="Times New Roman"/>
          <w:color w:val="auto"/>
          <w:sz w:val="22"/>
          <w:szCs w:val="22"/>
        </w:rPr>
        <w:id w:val="376446333"/>
        <w:docPartObj>
          <w:docPartGallery w:val="Table of Contents"/>
          <w:docPartUnique/>
        </w:docPartObj>
      </w:sdtPr>
      <w:sdtEndPr/>
      <w:sdtContent>
        <w:customXmlInsRangeEnd w:id="7"/>
        <w:p w:rsidR="00E52C8B" w:rsidRDefault="007B1076">
          <w:pPr>
            <w:pStyle w:val="TOCHeading"/>
            <w:rPr>
              <w:ins w:id="8" w:author="Ryan" w:date="2017-02-12T14:19:00Z"/>
            </w:rPr>
          </w:pPr>
          <w:ins w:id="9" w:author="Ryan" w:date="2017-02-01T19:10:00Z">
            <w:r>
              <w:t>Table of Contents</w:t>
            </w:r>
          </w:ins>
        </w:p>
        <w:p w:rsidR="00E52C8B" w:rsidRPr="00E52C8B" w:rsidRDefault="00E52C8B">
          <w:pPr>
            <w:rPr>
              <w:ins w:id="10" w:author="Ryan" w:date="2017-02-01T19:10:00Z"/>
              <w:rPrChange w:id="11" w:author="Ryan" w:date="2017-02-12T14:19:00Z">
                <w:rPr>
                  <w:ins w:id="12" w:author="Ryan" w:date="2017-02-01T19:10:00Z"/>
                </w:rPr>
              </w:rPrChange>
            </w:rPr>
            <w:pPrChange w:id="13" w:author="Ryan" w:date="2017-02-12T14:19:00Z">
              <w:pPr>
                <w:pStyle w:val="TOCHeading"/>
              </w:pPr>
            </w:pPrChange>
          </w:pPr>
          <w:ins w:id="14" w:author="Ryan" w:date="2017-02-12T14:19:00Z">
            <w:r>
              <w:t>Milestone</w:t>
            </w:r>
          </w:ins>
        </w:p>
        <w:p w:rsidR="00E52C8B" w:rsidRDefault="00764D28">
          <w:pPr>
            <w:pStyle w:val="TOC1"/>
            <w:rPr>
              <w:ins w:id="15" w:author="Ryan" w:date="2017-02-12T14:21:00Z"/>
              <w:b/>
              <w:bCs/>
            </w:rPr>
          </w:pPr>
          <w:ins w:id="16" w:author="Ryan" w:date="2017-02-02T11:18:00Z">
            <w:r>
              <w:rPr>
                <w:b/>
                <w:bCs/>
              </w:rPr>
              <w:t xml:space="preserve">Milestone </w:t>
            </w:r>
          </w:ins>
          <w:ins w:id="17" w:author="Ryan" w:date="2017-02-12T14:21:00Z">
            <w:r w:rsidR="00E52C8B">
              <w:rPr>
                <w:b/>
                <w:bCs/>
              </w:rPr>
              <w:t>3</w:t>
            </w:r>
          </w:ins>
          <w:ins w:id="18" w:author="Ryan" w:date="2017-02-01T19:10:00Z">
            <w:r w:rsidR="007B1076">
              <w:ptab w:relativeTo="margin" w:alignment="right" w:leader="dot"/>
            </w:r>
            <w:r w:rsidR="007B1076">
              <w:rPr>
                <w:b/>
                <w:bCs/>
              </w:rPr>
              <w:t>1</w:t>
            </w:r>
          </w:ins>
        </w:p>
        <w:p w:rsidR="00E52C8B" w:rsidRPr="00AD6FA1" w:rsidRDefault="00E52C8B" w:rsidP="00E52C8B">
          <w:pPr>
            <w:pStyle w:val="TOC1"/>
            <w:rPr>
              <w:ins w:id="19" w:author="Ryan" w:date="2017-02-12T14:21:00Z"/>
              <w:b/>
              <w:bCs/>
            </w:rPr>
          </w:pPr>
          <w:ins w:id="20" w:author="Ryan" w:date="2017-02-12T14:21:00Z">
            <w:r>
              <w:rPr>
                <w:b/>
                <w:bCs/>
              </w:rPr>
              <w:t>Appendix A (Milestone 1)</w:t>
            </w:r>
            <w:r>
              <w:ptab w:relativeTo="margin" w:alignment="right" w:leader="dot"/>
            </w:r>
            <w:r>
              <w:rPr>
                <w:b/>
                <w:bCs/>
              </w:rPr>
              <w:t>1-2</w:t>
            </w:r>
          </w:ins>
        </w:p>
        <w:p w:rsidR="007B1076" w:rsidRDefault="007B1076">
          <w:pPr>
            <w:pStyle w:val="TOC1"/>
            <w:rPr>
              <w:ins w:id="21" w:author="Ryan" w:date="2017-02-01T19:10:00Z"/>
            </w:rPr>
            <w:pPrChange w:id="22" w:author="Ryan" w:date="2017-02-01T19:13:00Z">
              <w:pPr>
                <w:pStyle w:val="TOC3"/>
                <w:ind w:left="446"/>
              </w:pPr>
            </w:pPrChange>
          </w:pPr>
          <w:ins w:id="23" w:author="Ryan" w:date="2017-02-01T19:12:00Z">
            <w:r>
              <w:rPr>
                <w:b/>
                <w:bCs/>
              </w:rPr>
              <w:t>Appendix B</w:t>
            </w:r>
          </w:ins>
          <w:ins w:id="24" w:author="Ryan" w:date="2017-02-02T11:18:00Z">
            <w:r w:rsidR="00764D28">
              <w:rPr>
                <w:b/>
                <w:bCs/>
              </w:rPr>
              <w:t xml:space="preserve"> (Milestone 2)</w:t>
            </w:r>
          </w:ins>
          <w:ins w:id="25" w:author="Ryan" w:date="2017-02-01T19:10:00Z">
            <w:r>
              <w:ptab w:relativeTo="margin" w:alignment="right" w:leader="dot"/>
            </w:r>
            <w:r>
              <w:rPr>
                <w:b/>
                <w:bCs/>
              </w:rPr>
              <w:t>3</w:t>
            </w:r>
          </w:ins>
          <w:ins w:id="26" w:author="Ryan" w:date="2017-02-02T10:34:00Z">
            <w:r w:rsidR="00E52C8B">
              <w:rPr>
                <w:b/>
                <w:bCs/>
              </w:rPr>
              <w:t>-10</w:t>
            </w:r>
          </w:ins>
        </w:p>
        <w:customXmlInsRangeStart w:id="27" w:author="Ryan" w:date="2017-02-01T19:10:00Z"/>
      </w:sdtContent>
    </w:sdt>
    <w:customXmlInsRangeEnd w:id="27"/>
    <w:p w:rsidR="007B1076" w:rsidRDefault="007B1076" w:rsidP="00A77BA2">
      <w:pPr>
        <w:jc w:val="center"/>
        <w:rPr>
          <w:ins w:id="28" w:author="Ryan" w:date="2017-02-12T13:39:00Z"/>
          <w:sz w:val="28"/>
          <w:szCs w:val="28"/>
        </w:rPr>
      </w:pPr>
    </w:p>
    <w:p w:rsidR="00C65D8D" w:rsidRPr="00C65D8D" w:rsidRDefault="00C65D8D" w:rsidP="00A77BA2">
      <w:pPr>
        <w:jc w:val="center"/>
        <w:rPr>
          <w:b/>
          <w:sz w:val="32"/>
          <w:szCs w:val="32"/>
          <w:u w:val="single"/>
          <w:rPrChange w:id="29" w:author="Ryan" w:date="2017-02-12T13:45:00Z">
            <w:rPr/>
          </w:rPrChange>
        </w:rPr>
      </w:pPr>
      <w:ins w:id="30" w:author="Ryan" w:date="2017-02-12T13:39:00Z">
        <w:r w:rsidRPr="00C65D8D">
          <w:rPr>
            <w:b/>
            <w:sz w:val="32"/>
            <w:szCs w:val="32"/>
            <w:u w:val="single"/>
            <w:rPrChange w:id="31" w:author="Ryan" w:date="2017-02-12T13:45:00Z">
              <w:rPr>
                <w:sz w:val="28"/>
                <w:szCs w:val="28"/>
              </w:rPr>
            </w:rPrChange>
          </w:rPr>
          <w:t>Project Milestone #3:</w:t>
        </w:r>
      </w:ins>
      <w:ins w:id="32" w:author="Ryan" w:date="2017-02-12T13:44:00Z">
        <w:r w:rsidRPr="00C65D8D">
          <w:rPr>
            <w:b/>
            <w:sz w:val="32"/>
            <w:szCs w:val="32"/>
            <w:u w:val="single"/>
            <w:rPrChange w:id="33" w:author="Ryan" w:date="2017-02-12T13:45:00Z">
              <w:rPr>
                <w:sz w:val="28"/>
                <w:szCs w:val="28"/>
              </w:rPr>
            </w:rPrChange>
          </w:rPr>
          <w:t xml:space="preserve"> Skeleton site with layout, tables</w:t>
        </w:r>
      </w:ins>
      <w:ins w:id="34" w:author="Ryan" w:date="2017-02-12T13:48:00Z">
        <w:r>
          <w:rPr>
            <w:b/>
            <w:sz w:val="32"/>
            <w:szCs w:val="32"/>
            <w:u w:val="single"/>
          </w:rPr>
          <w:t>,</w:t>
        </w:r>
      </w:ins>
      <w:ins w:id="35" w:author="Ryan" w:date="2017-02-12T13:44:00Z">
        <w:r w:rsidRPr="00C65D8D">
          <w:rPr>
            <w:b/>
            <w:sz w:val="32"/>
            <w:szCs w:val="32"/>
            <w:u w:val="single"/>
            <w:rPrChange w:id="36" w:author="Ryan" w:date="2017-02-12T13:45:00Z">
              <w:rPr>
                <w:sz w:val="28"/>
                <w:szCs w:val="28"/>
              </w:rPr>
            </w:rPrChange>
          </w:rPr>
          <w:t xml:space="preserve"> and forms</w:t>
        </w:r>
      </w:ins>
    </w:p>
    <w:tbl>
      <w:tblPr>
        <w:tblStyle w:val="TableGrid"/>
        <w:tblW w:w="0" w:type="auto"/>
        <w:tblInd w:w="1435" w:type="dxa"/>
        <w:tblLook w:val="04A0" w:firstRow="1" w:lastRow="0" w:firstColumn="1" w:lastColumn="0" w:noHBand="0" w:noVBand="1"/>
      </w:tblPr>
      <w:tblGrid>
        <w:gridCol w:w="1980"/>
        <w:gridCol w:w="4675"/>
      </w:tblGrid>
      <w:tr w:rsidR="00A77BA2" w:rsidDel="007B1076" w:rsidTr="00A77BA2">
        <w:trPr>
          <w:del w:id="37" w:author="Ryan" w:date="2017-02-01T19:08:00Z"/>
        </w:trPr>
        <w:tc>
          <w:tcPr>
            <w:tcW w:w="1980" w:type="dxa"/>
          </w:tcPr>
          <w:p w:rsidR="00A77BA2" w:rsidDel="007B1076" w:rsidRDefault="00A77BA2" w:rsidP="00A77BA2">
            <w:pPr>
              <w:jc w:val="center"/>
              <w:rPr>
                <w:del w:id="38" w:author="Ryan" w:date="2017-02-01T19:08:00Z"/>
              </w:rPr>
            </w:pPr>
            <w:del w:id="39" w:author="Ryan" w:date="2017-02-01T19:08:00Z">
              <w:r w:rsidDel="007B1076">
                <w:delText>Milestone 1</w:delText>
              </w:r>
            </w:del>
          </w:p>
        </w:tc>
        <w:tc>
          <w:tcPr>
            <w:tcW w:w="4675" w:type="dxa"/>
          </w:tcPr>
          <w:p w:rsidR="00A77BA2" w:rsidDel="007B1076" w:rsidRDefault="00A77BA2" w:rsidP="00A77BA2">
            <w:pPr>
              <w:jc w:val="center"/>
              <w:rPr>
                <w:del w:id="40" w:author="Ryan" w:date="2017-02-01T19:08:00Z"/>
              </w:rPr>
            </w:pPr>
          </w:p>
        </w:tc>
      </w:tr>
      <w:tr w:rsidR="00A77BA2" w:rsidDel="007B1076" w:rsidTr="00A77BA2">
        <w:trPr>
          <w:del w:id="41" w:author="Ryan" w:date="2017-02-01T19:08:00Z"/>
        </w:trPr>
        <w:tc>
          <w:tcPr>
            <w:tcW w:w="1980" w:type="dxa"/>
          </w:tcPr>
          <w:p w:rsidR="00A77BA2" w:rsidDel="007B1076" w:rsidRDefault="00A77BA2" w:rsidP="00A77BA2">
            <w:pPr>
              <w:jc w:val="center"/>
              <w:rPr>
                <w:del w:id="42" w:author="Ryan" w:date="2017-02-01T19:08:00Z"/>
              </w:rPr>
            </w:pPr>
            <w:del w:id="43" w:author="Ryan" w:date="2017-02-01T19:08:00Z">
              <w:r w:rsidDel="007B1076">
                <w:delText>Milestone 2</w:delText>
              </w:r>
            </w:del>
          </w:p>
        </w:tc>
        <w:tc>
          <w:tcPr>
            <w:tcW w:w="4675" w:type="dxa"/>
          </w:tcPr>
          <w:p w:rsidR="00A77BA2" w:rsidDel="007B1076" w:rsidRDefault="00A77BA2">
            <w:pPr>
              <w:rPr>
                <w:del w:id="44" w:author="Ryan" w:date="2017-02-01T19:08:00Z"/>
              </w:rPr>
              <w:pPrChange w:id="45" w:author="Ryan" w:date="2017-02-01T18:51:00Z">
                <w:pPr>
                  <w:jc w:val="center"/>
                </w:pPr>
              </w:pPrChange>
            </w:pPr>
            <w:del w:id="46" w:author="Ryan" w:date="2017-02-01T18:51:00Z">
              <w:r w:rsidDel="0054349B">
                <w:delText>Section 2</w:delText>
              </w:r>
            </w:del>
          </w:p>
        </w:tc>
      </w:tr>
      <w:tr w:rsidR="00A77BA2" w:rsidDel="007B1076" w:rsidTr="00A77BA2">
        <w:trPr>
          <w:del w:id="47" w:author="Ryan" w:date="2017-02-01T19:08:00Z"/>
        </w:trPr>
        <w:tc>
          <w:tcPr>
            <w:tcW w:w="1980" w:type="dxa"/>
          </w:tcPr>
          <w:p w:rsidR="00A77BA2" w:rsidDel="007B1076" w:rsidRDefault="00A77BA2" w:rsidP="00A77BA2">
            <w:pPr>
              <w:jc w:val="center"/>
              <w:rPr>
                <w:del w:id="48" w:author="Ryan" w:date="2017-02-01T19:08:00Z"/>
              </w:rPr>
            </w:pPr>
            <w:del w:id="49" w:author="Ryan" w:date="2017-02-01T19:08:00Z">
              <w:r w:rsidDel="007B1076">
                <w:delText>Milestone 3</w:delText>
              </w:r>
            </w:del>
          </w:p>
        </w:tc>
        <w:tc>
          <w:tcPr>
            <w:tcW w:w="4675" w:type="dxa"/>
          </w:tcPr>
          <w:p w:rsidR="00A77BA2" w:rsidDel="007B1076" w:rsidRDefault="00A77BA2" w:rsidP="00A77BA2">
            <w:pPr>
              <w:jc w:val="center"/>
              <w:rPr>
                <w:del w:id="50" w:author="Ryan" w:date="2017-02-01T19:08:00Z"/>
              </w:rPr>
            </w:pPr>
          </w:p>
        </w:tc>
      </w:tr>
      <w:tr w:rsidR="00A77BA2" w:rsidDel="007B1076" w:rsidTr="00A77BA2">
        <w:trPr>
          <w:del w:id="51" w:author="Ryan" w:date="2017-02-01T19:08:00Z"/>
        </w:trPr>
        <w:tc>
          <w:tcPr>
            <w:tcW w:w="1980" w:type="dxa"/>
          </w:tcPr>
          <w:p w:rsidR="00A77BA2" w:rsidDel="007B1076" w:rsidRDefault="00A77BA2" w:rsidP="00A77BA2">
            <w:pPr>
              <w:jc w:val="center"/>
              <w:rPr>
                <w:del w:id="52" w:author="Ryan" w:date="2017-02-01T19:08:00Z"/>
              </w:rPr>
            </w:pPr>
            <w:del w:id="53" w:author="Ryan" w:date="2017-02-01T19:08:00Z">
              <w:r w:rsidDel="007B1076">
                <w:delText>Milestone 4</w:delText>
              </w:r>
            </w:del>
          </w:p>
        </w:tc>
        <w:tc>
          <w:tcPr>
            <w:tcW w:w="4675" w:type="dxa"/>
          </w:tcPr>
          <w:p w:rsidR="00A77BA2" w:rsidDel="007B1076" w:rsidRDefault="00A77BA2" w:rsidP="00A77BA2">
            <w:pPr>
              <w:jc w:val="center"/>
              <w:rPr>
                <w:del w:id="54" w:author="Ryan" w:date="2017-02-01T19:08:00Z"/>
              </w:rPr>
            </w:pPr>
          </w:p>
        </w:tc>
      </w:tr>
      <w:tr w:rsidR="00A77BA2" w:rsidDel="007B1076" w:rsidTr="00A77BA2">
        <w:trPr>
          <w:del w:id="55" w:author="Ryan" w:date="2017-02-01T19:08:00Z"/>
        </w:trPr>
        <w:tc>
          <w:tcPr>
            <w:tcW w:w="1980" w:type="dxa"/>
          </w:tcPr>
          <w:p w:rsidR="00A77BA2" w:rsidDel="007B1076" w:rsidRDefault="00A77BA2" w:rsidP="00A77BA2">
            <w:pPr>
              <w:jc w:val="center"/>
              <w:rPr>
                <w:del w:id="56" w:author="Ryan" w:date="2017-02-01T19:08:00Z"/>
              </w:rPr>
            </w:pPr>
            <w:del w:id="57" w:author="Ryan" w:date="2017-02-01T19:08:00Z">
              <w:r w:rsidDel="007B1076">
                <w:delText xml:space="preserve">Milestone 5                     </w:delText>
              </w:r>
            </w:del>
          </w:p>
        </w:tc>
        <w:tc>
          <w:tcPr>
            <w:tcW w:w="4675" w:type="dxa"/>
          </w:tcPr>
          <w:p w:rsidR="00A77BA2" w:rsidDel="007B1076" w:rsidRDefault="00A77BA2" w:rsidP="00A77BA2">
            <w:pPr>
              <w:jc w:val="center"/>
              <w:rPr>
                <w:del w:id="58" w:author="Ryan" w:date="2017-02-01T19:08:00Z"/>
              </w:rPr>
            </w:pPr>
          </w:p>
        </w:tc>
      </w:tr>
    </w:tbl>
    <w:p w:rsidR="00A77BA2" w:rsidDel="001540F3" w:rsidRDefault="00A77BA2" w:rsidP="00A77BA2">
      <w:pPr>
        <w:jc w:val="center"/>
        <w:rPr>
          <w:del w:id="59" w:author="Ryan" w:date="2017-02-01T19:05:00Z"/>
        </w:rPr>
      </w:pPr>
    </w:p>
    <w:p w:rsidR="001540F3" w:rsidRDefault="001540F3">
      <w:pPr>
        <w:rPr>
          <w:ins w:id="60" w:author="Ryan" w:date="2017-02-14T11:12:00Z"/>
        </w:rPr>
        <w:pPrChange w:id="61" w:author="Ryan" w:date="2017-02-14T11:11:00Z">
          <w:pPr>
            <w:jc w:val="center"/>
          </w:pPr>
        </w:pPrChange>
      </w:pPr>
      <w:ins w:id="62" w:author="Ryan" w:date="2017-02-14T11:11:00Z">
        <w:r>
          <w:t>We evenly divided up the workload of two pages each. The total right now for the website is 6 pages. We may or may not include more pages before the milestone but I can</w:t>
        </w:r>
      </w:ins>
      <w:ins w:id="63" w:author="Ryan" w:date="2017-02-14T11:12:00Z">
        <w:r>
          <w:t>’t say for certain.</w:t>
        </w:r>
      </w:ins>
    </w:p>
    <w:p w:rsidR="001540F3" w:rsidRDefault="001540F3">
      <w:pPr>
        <w:rPr>
          <w:ins w:id="64" w:author="Ryan" w:date="2017-02-14T20:32:00Z"/>
        </w:rPr>
        <w:pPrChange w:id="65" w:author="Ryan" w:date="2017-02-14T11:11:00Z">
          <w:pPr>
            <w:jc w:val="center"/>
          </w:pPr>
        </w:pPrChange>
      </w:pPr>
      <w:ins w:id="66" w:author="Ryan" w:date="2017-02-14T11:12:00Z">
        <w:r>
          <w:t>We haven’t done the A/B testing</w:t>
        </w:r>
      </w:ins>
      <w:ins w:id="67" w:author="Ryan" w:date="2017-02-14T11:13:00Z">
        <w:r>
          <w:t>. We need to do this internal and external along with the actual website testing. I’ll be gathering people to do this tomorrow. Aim to do the internal tonight feb 14 and get some people from the C set to take a look at our prototype page.</w:t>
        </w:r>
      </w:ins>
    </w:p>
    <w:p w:rsidR="000977D5" w:rsidRDefault="000977D5">
      <w:pPr>
        <w:rPr>
          <w:ins w:id="68" w:author="Ryan" w:date="2017-02-14T11:11:00Z"/>
        </w:rPr>
        <w:pPrChange w:id="69" w:author="Ryan" w:date="2017-02-14T11:11:00Z">
          <w:pPr>
            <w:jc w:val="center"/>
          </w:pPr>
        </w:pPrChange>
      </w:pPr>
      <w:ins w:id="70" w:author="Ryan" w:date="2017-02-14T20:32:00Z">
        <w:r>
          <w:t>A/B</w:t>
        </w:r>
      </w:ins>
      <w:bookmarkStart w:id="71" w:name="_GoBack"/>
      <w:bookmarkEnd w:id="71"/>
    </w:p>
    <w:p w:rsidR="00C65D8D" w:rsidRDefault="000977D5" w:rsidP="00A77BA2">
      <w:pPr>
        <w:jc w:val="center"/>
        <w:rPr>
          <w:ins w:id="72" w:author="Ryan" w:date="2017-02-12T13:45:00Z"/>
        </w:rPr>
      </w:pPr>
      <w:ins w:id="73" w:author="Ryan" w:date="2017-02-14T20:32:00Z">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353.25pt">
              <v:imagedata r:id="rId5" o:title="website1"/>
            </v:shape>
          </w:pict>
        </w:r>
      </w:ins>
    </w:p>
    <w:p w:rsidR="00A77BA2" w:rsidDel="008A465E" w:rsidRDefault="00A77BA2" w:rsidP="00A77BA2">
      <w:pPr>
        <w:jc w:val="center"/>
        <w:rPr>
          <w:del w:id="74" w:author="Ryan" w:date="2017-02-01T19:05:00Z"/>
        </w:rPr>
      </w:pPr>
    </w:p>
    <w:p w:rsidR="00A77BA2" w:rsidRDefault="0054349B" w:rsidP="0054349B">
      <w:pPr>
        <w:jc w:val="center"/>
        <w:rPr>
          <w:ins w:id="75" w:author="Ryan" w:date="2017-02-01T18:49:00Z"/>
          <w:sz w:val="32"/>
          <w:szCs w:val="32"/>
        </w:rPr>
      </w:pPr>
      <w:r>
        <w:rPr>
          <w:sz w:val="32"/>
          <w:szCs w:val="32"/>
        </w:rPr>
        <w:t>Appendix A</w:t>
      </w:r>
    </w:p>
    <w:p w:rsidR="0054349B" w:rsidRPr="0054349B" w:rsidDel="00C65D8D" w:rsidRDefault="0054349B">
      <w:pPr>
        <w:rPr>
          <w:del w:id="76" w:author="Ryan" w:date="2017-02-12T13:45:00Z"/>
          <w:rPrChange w:id="77" w:author="Ryan" w:date="2017-02-01T18:49:00Z">
            <w:rPr>
              <w:del w:id="78" w:author="Ryan" w:date="2017-02-12T13:45:00Z"/>
              <w:sz w:val="32"/>
              <w:szCs w:val="32"/>
            </w:rPr>
          </w:rPrChange>
        </w:rPr>
        <w:pPrChange w:id="79" w:author="Ryan" w:date="2017-02-01T18:49:00Z">
          <w:pPr>
            <w:jc w:val="center"/>
          </w:pPr>
        </w:pPrChange>
      </w:pPr>
    </w:p>
    <w:p w:rsidR="0054349B" w:rsidRDefault="0054349B" w:rsidP="00A77BA2">
      <w:pPr>
        <w:rPr>
          <w:sz w:val="32"/>
          <w:szCs w:val="32"/>
        </w:rPr>
      </w:pPr>
    </w:p>
    <w:p w:rsidR="0054349B" w:rsidRDefault="0054349B" w:rsidP="0054349B">
      <w:pPr>
        <w:jc w:val="center"/>
        <w:rPr>
          <w:ins w:id="80" w:author="Ryan" w:date="2017-02-02T11:20:00Z"/>
          <w:b/>
          <w:sz w:val="32"/>
          <w:szCs w:val="32"/>
          <w:u w:val="single"/>
        </w:rPr>
      </w:pPr>
      <w:r w:rsidRPr="00226CDE">
        <w:rPr>
          <w:b/>
          <w:sz w:val="32"/>
          <w:szCs w:val="32"/>
          <w:u w:val="single"/>
        </w:rPr>
        <w:t>P</w:t>
      </w:r>
      <w:r>
        <w:rPr>
          <w:b/>
          <w:sz w:val="32"/>
          <w:szCs w:val="32"/>
          <w:u w:val="single"/>
        </w:rPr>
        <w:t xml:space="preserve">roject Milestone #1: </w:t>
      </w:r>
      <w:ins w:id="81" w:author="Ryan" w:date="2017-02-02T11:20:00Z">
        <w:r w:rsidR="00764D28">
          <w:rPr>
            <w:b/>
            <w:sz w:val="32"/>
            <w:szCs w:val="32"/>
            <w:u w:val="single"/>
          </w:rPr>
          <w:t>Project Proposal</w:t>
        </w:r>
      </w:ins>
      <w:del w:id="82" w:author="Ryan" w:date="2017-02-02T11:20:00Z">
        <w:r w:rsidDel="00764D28">
          <w:rPr>
            <w:b/>
            <w:sz w:val="32"/>
            <w:szCs w:val="32"/>
            <w:u w:val="single"/>
          </w:rPr>
          <w:delText>Videogame News W</w:delText>
        </w:r>
        <w:r w:rsidRPr="00226CDE" w:rsidDel="00764D28">
          <w:rPr>
            <w:b/>
            <w:sz w:val="32"/>
            <w:szCs w:val="32"/>
            <w:u w:val="single"/>
          </w:rPr>
          <w:delText>ebsite.</w:delText>
        </w:r>
      </w:del>
    </w:p>
    <w:p w:rsidR="00764D28" w:rsidRPr="00226CDE" w:rsidRDefault="00764D28" w:rsidP="0054349B">
      <w:pPr>
        <w:jc w:val="center"/>
        <w:rPr>
          <w:b/>
          <w:sz w:val="32"/>
          <w:szCs w:val="32"/>
          <w:u w:val="single"/>
        </w:rPr>
      </w:pPr>
      <w:ins w:id="83" w:author="Ryan" w:date="2017-02-02T11:20:00Z">
        <w:r>
          <w:rPr>
            <w:b/>
            <w:sz w:val="32"/>
            <w:szCs w:val="32"/>
            <w:u w:val="single"/>
          </w:rPr>
          <w:t>Video Game News Website</w:t>
        </w:r>
      </w:ins>
    </w:p>
    <w:p w:rsidR="0054349B" w:rsidRPr="00350DC8" w:rsidRDefault="0054349B" w:rsidP="0054349B">
      <w:pPr>
        <w:spacing w:after="0"/>
        <w:jc w:val="center"/>
        <w:rPr>
          <w:sz w:val="24"/>
          <w:szCs w:val="24"/>
        </w:rPr>
      </w:pPr>
      <w:r w:rsidRPr="00350DC8">
        <w:rPr>
          <w:sz w:val="24"/>
          <w:szCs w:val="24"/>
        </w:rPr>
        <w:t>Project Leader: Ryan Joseph</w:t>
      </w:r>
    </w:p>
    <w:p w:rsidR="0054349B" w:rsidRPr="00350DC8" w:rsidRDefault="0054349B" w:rsidP="0054349B">
      <w:pPr>
        <w:spacing w:after="0"/>
        <w:jc w:val="center"/>
        <w:rPr>
          <w:sz w:val="24"/>
          <w:szCs w:val="24"/>
        </w:rPr>
      </w:pPr>
      <w:r w:rsidRPr="00350DC8">
        <w:rPr>
          <w:sz w:val="24"/>
          <w:szCs w:val="24"/>
        </w:rPr>
        <w:t>Members: Ken Wu</w:t>
      </w:r>
      <w:del w:id="84" w:author="Ryan" w:date="2017-02-12T13:42:00Z">
        <w:r w:rsidRPr="00350DC8" w:rsidDel="00C65D8D">
          <w:rPr>
            <w:sz w:val="24"/>
            <w:szCs w:val="24"/>
          </w:rPr>
          <w:delText>, Sue Lee</w:delText>
        </w:r>
      </w:del>
      <w:r w:rsidRPr="00350DC8">
        <w:rPr>
          <w:sz w:val="24"/>
          <w:szCs w:val="24"/>
        </w:rPr>
        <w:t>, Xing Wei</w:t>
      </w:r>
      <w:del w:id="85" w:author="Ryan" w:date="2017-02-12T13:42:00Z">
        <w:r w:rsidDel="00C65D8D">
          <w:rPr>
            <w:sz w:val="24"/>
            <w:szCs w:val="24"/>
          </w:rPr>
          <w:delText>, Joselito Ayeras</w:delText>
        </w:r>
        <w:r w:rsidRPr="00350DC8" w:rsidDel="00C65D8D">
          <w:rPr>
            <w:sz w:val="24"/>
            <w:szCs w:val="24"/>
          </w:rPr>
          <w:delText>.</w:delText>
        </w:r>
      </w:del>
    </w:p>
    <w:p w:rsidR="0054349B" w:rsidRDefault="0054349B" w:rsidP="0054349B">
      <w:pPr>
        <w:spacing w:after="0"/>
        <w:jc w:val="center"/>
      </w:pPr>
    </w:p>
    <w:p w:rsidR="0054349B" w:rsidRDefault="0054349B" w:rsidP="0054349B">
      <w:pPr>
        <w:spacing w:after="0"/>
        <w:rPr>
          <w:b/>
          <w:sz w:val="28"/>
          <w:szCs w:val="28"/>
        </w:rPr>
      </w:pPr>
      <w:r>
        <w:rPr>
          <w:b/>
          <w:sz w:val="28"/>
          <w:szCs w:val="28"/>
        </w:rPr>
        <w:t>Video Game News Website O</w:t>
      </w:r>
      <w:r w:rsidRPr="00F62BB6">
        <w:rPr>
          <w:b/>
          <w:sz w:val="28"/>
          <w:szCs w:val="28"/>
        </w:rPr>
        <w:t>verview</w:t>
      </w:r>
    </w:p>
    <w:p w:rsidR="0054349B" w:rsidRDefault="0054349B" w:rsidP="0054349B">
      <w:pPr>
        <w:spacing w:after="0"/>
        <w:rPr>
          <w:b/>
          <w:sz w:val="28"/>
          <w:szCs w:val="28"/>
        </w:rPr>
      </w:pPr>
      <w:r>
        <w:rPr>
          <w:b/>
          <w:sz w:val="28"/>
          <w:szCs w:val="28"/>
        </w:rPr>
        <w:t xml:space="preserve">   </w:t>
      </w:r>
      <w:r>
        <w:t>The purpose of this site is just going to be a simple video game news website. Simple in a sense that the readers will just read the important facts and none of the opinions that most gaming news sites have. It will serve the readers by saving their time by reading just the important information about video game news. An example of this is just like reading cliff notes to a movie, books, television shows, etc. The site will provide an easy to read and easy to access. It will have a simple user interface with very little clutter distracting you from the articles. The site may also allow the readers to interact with one another in an open forum discussion, in the form of comments within the news article.</w:t>
      </w:r>
    </w:p>
    <w:p w:rsidR="0054349B" w:rsidRDefault="0054349B" w:rsidP="0054349B">
      <w:pPr>
        <w:spacing w:after="0"/>
        <w:rPr>
          <w:b/>
          <w:sz w:val="28"/>
          <w:szCs w:val="28"/>
        </w:rPr>
      </w:pPr>
    </w:p>
    <w:p w:rsidR="0054349B" w:rsidRPr="003220FF" w:rsidRDefault="0054349B" w:rsidP="0054349B">
      <w:pPr>
        <w:rPr>
          <w:b/>
          <w:sz w:val="28"/>
          <w:szCs w:val="28"/>
        </w:rPr>
      </w:pPr>
      <w:r>
        <w:rPr>
          <w:b/>
          <w:sz w:val="28"/>
          <w:szCs w:val="28"/>
        </w:rPr>
        <w:t>Website’s Overall Goal</w:t>
      </w:r>
    </w:p>
    <w:p w:rsidR="0054349B" w:rsidRDefault="0054349B" w:rsidP="0054349B">
      <w:r>
        <w:t xml:space="preserve">   Our goal as a website is to grab the attention of the gamer demographic, that are ages of between 18-49 years of age, to read our video game news site. We strive to make the video game news as our sole focal point for the site, with that being said we not focusing on any sort of reviews for video games at all. We are aiming to have a rather simple interface that will be appealing to the eyes with little to no clutter on the screen. The site’s overall look will be very similar to that of Twitter’s interface. Very simple so that the readers can scroll through the site to read just the important news about video games. The site will not operate like Twitter, such as user-generated content, we’ll being using Twitter’s webpage design as our inspirational focal point. They can also comment on the article itself by making an account with or without their e-mail address. Giving our readers a choice if they want to remain anonymous or not! We want to give our readers that option. The group is aiming to have this website fully functional by term’s end in April.</w:t>
      </w:r>
    </w:p>
    <w:p w:rsidR="0054349B" w:rsidRDefault="0054349B" w:rsidP="0054349B">
      <w:pPr>
        <w:rPr>
          <w:b/>
          <w:sz w:val="28"/>
          <w:szCs w:val="28"/>
        </w:rPr>
      </w:pPr>
      <w:r>
        <w:rPr>
          <w:b/>
          <w:sz w:val="28"/>
          <w:szCs w:val="28"/>
        </w:rPr>
        <w:t>Sites Overall Look</w:t>
      </w:r>
    </w:p>
    <w:p w:rsidR="0054349B" w:rsidRPr="006A3AC7" w:rsidRDefault="0054349B" w:rsidP="0054349B">
      <w:r>
        <w:t xml:space="preserve">   The site will look similar to that of Twitter. You can scroll down the page till you hit the bottom with nothing but videogame news. Each post will include the news article along with any type of media such as pictures, gifs, and videos to compliment the news article.  We’ll have a navigator that allows you to search specific device you’re interested in. A color scheme will be natural so it doesn’t strain the eyes of the reader. The news article will not be long and the commenting is going to be the same. Limiting the user’s amount of usable characters to about the same as Twitter’s of 125 characters to a comment. This is of course may lead us to using multiple pages for this because I can’t for certain that this is achievable with our current knowledge in programming. This may change in coming weeks but for now I will say it will be paged based.</w:t>
      </w:r>
    </w:p>
    <w:p w:rsidR="0054349B" w:rsidRPr="00E839D0" w:rsidRDefault="0054349B" w:rsidP="0054349B">
      <w:pPr>
        <w:rPr>
          <w:b/>
          <w:sz w:val="28"/>
          <w:szCs w:val="28"/>
        </w:rPr>
      </w:pPr>
      <w:r w:rsidRPr="00E839D0">
        <w:rPr>
          <w:b/>
          <w:sz w:val="28"/>
          <w:szCs w:val="28"/>
        </w:rPr>
        <w:t>Similar Website Comparison</w:t>
      </w:r>
    </w:p>
    <w:p w:rsidR="0054349B" w:rsidRDefault="0054349B" w:rsidP="0054349B">
      <w:r>
        <w:t xml:space="preserve">   The two sites that we will be critiquing will be Both Twitter and IGN. First one will be IGN: IGN, the website can be viewed </w:t>
      </w:r>
      <w:del w:id="86" w:author="Ryan" w:date="2017-02-01T18:51:00Z">
        <w:r w:rsidDel="0054349B">
          <w:delText xml:space="preserve"> </w:delText>
        </w:r>
      </w:del>
      <w:hyperlink r:id="rId6" w:history="1">
        <w:r w:rsidRPr="008525B1">
          <w:rPr>
            <w:rStyle w:val="Hyperlink"/>
          </w:rPr>
          <w:t>here</w:t>
        </w:r>
      </w:hyperlink>
      <w:r>
        <w:t>, is known in the video game industry as an entertainment news site that heavily focuses on video game news and reviews. It is a great site for all your entertainment news but not everyone wants to read entertainment related news. Some would prefer just going to IGN’s website for their gaming news and reviews. We aim to bring that news aspect from IGN and incorporate that onto our simple video game news website.</w:t>
      </w:r>
    </w:p>
    <w:p w:rsidR="0054349B" w:rsidRDefault="0054349B" w:rsidP="0054349B">
      <w:r>
        <w:t xml:space="preserve">   Twitter is another site that will be similar to our site, you can view the site </w:t>
      </w:r>
      <w:hyperlink r:id="rId7" w:history="1">
        <w:r w:rsidRPr="008525B1">
          <w:rPr>
            <w:rStyle w:val="Hyperlink"/>
          </w:rPr>
          <w:t>here</w:t>
        </w:r>
      </w:hyperlink>
      <w:r>
        <w:t>. It’s rather simple and easy to read interface is one of the highlights of their website and we’ll be implementing that aspect onto our site. Twitter’s interface allows the user to just endlessly scroll through their feed till the reach a certain point where it reaches the client’s devices limit. We’re aiming for our site to be similar, but ultimately, we might be going page oriented depending on how much programming knowledge we know by the term’s project due date.</w:t>
      </w:r>
    </w:p>
    <w:p w:rsidR="0054349B" w:rsidRPr="00103C96" w:rsidRDefault="0054349B" w:rsidP="0054349B">
      <w:pPr>
        <w:rPr>
          <w:b/>
          <w:sz w:val="28"/>
          <w:szCs w:val="28"/>
        </w:rPr>
      </w:pPr>
      <w:r w:rsidRPr="00103C96">
        <w:rPr>
          <w:b/>
          <w:sz w:val="28"/>
          <w:szCs w:val="28"/>
        </w:rPr>
        <w:t>Work</w:t>
      </w:r>
      <w:r>
        <w:rPr>
          <w:b/>
          <w:sz w:val="28"/>
          <w:szCs w:val="28"/>
        </w:rPr>
        <w:t>plan</w:t>
      </w:r>
    </w:p>
    <w:p w:rsidR="0054349B" w:rsidRDefault="0054349B" w:rsidP="0054349B">
      <w:r>
        <w:t xml:space="preserve">   Our plan is to work closely together by having an open communication with one another. We will have many ways to get in contact with one another by using one of many means: BCIT’s e-mail, Discord, </w:t>
      </w:r>
      <w:r>
        <w:lastRenderedPageBreak/>
        <w:t>cellphones, Slacks, and cellphones. The project leader will set-up meetings to discuss about the project and/or concerns and everyone will work together on said project during the meetings. The workload will be divided up evenly among each member of the group by assigning teach member to write news article for the website. At this time the project leader will be the editor for the project till we find a suitable replacement. Also, each member will be assigned to a specific videogame device to work on by creating the webpage itself and its content. Each member is also responsible to design their webpage and making sure to keep it consistent with the theme of the site. Everyone will be working on the main page together.</w:t>
      </w:r>
    </w:p>
    <w:p w:rsidR="0054349B" w:rsidRDefault="0054349B" w:rsidP="00A77BA2">
      <w:pPr>
        <w:rPr>
          <w:sz w:val="32"/>
          <w:szCs w:val="32"/>
        </w:rPr>
      </w:pPr>
    </w:p>
    <w:p w:rsidR="007B1076" w:rsidRDefault="007B1076">
      <w:pPr>
        <w:jc w:val="center"/>
        <w:rPr>
          <w:ins w:id="87" w:author="Ryan" w:date="2017-02-01T19:13:00Z"/>
          <w:sz w:val="32"/>
          <w:szCs w:val="32"/>
        </w:rPr>
        <w:pPrChange w:id="88" w:author="Ryan" w:date="2017-02-01T19:03:00Z">
          <w:pPr/>
        </w:pPrChange>
      </w:pPr>
    </w:p>
    <w:p w:rsidR="007B1076" w:rsidRDefault="007B1076">
      <w:pPr>
        <w:jc w:val="center"/>
        <w:rPr>
          <w:ins w:id="89" w:author="Ryan" w:date="2017-02-01T19:13:00Z"/>
          <w:sz w:val="32"/>
          <w:szCs w:val="32"/>
        </w:rPr>
        <w:pPrChange w:id="90" w:author="Ryan" w:date="2017-02-01T19:03:00Z">
          <w:pPr/>
        </w:pPrChange>
      </w:pPr>
    </w:p>
    <w:p w:rsidR="00A77BA2" w:rsidRDefault="008A465E">
      <w:pPr>
        <w:jc w:val="center"/>
        <w:rPr>
          <w:ins w:id="91" w:author="Ryan" w:date="2017-02-02T11:19:00Z"/>
          <w:sz w:val="32"/>
          <w:szCs w:val="32"/>
        </w:rPr>
        <w:pPrChange w:id="92" w:author="Ryan" w:date="2017-02-01T19:03:00Z">
          <w:pPr/>
        </w:pPrChange>
      </w:pPr>
      <w:del w:id="93" w:author="Ryan" w:date="2017-02-01T18:53:00Z">
        <w:r w:rsidDel="0054349B">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4686300</wp:posOffset>
              </wp:positionV>
              <wp:extent cx="657225" cy="66675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del>
      <w:ins w:id="94" w:author="Ryan" w:date="2017-02-01T19:03:00Z">
        <w:r>
          <w:rPr>
            <w:sz w:val="32"/>
            <w:szCs w:val="32"/>
          </w:rPr>
          <w:t>Appendix B</w:t>
        </w:r>
      </w:ins>
    </w:p>
    <w:p w:rsidR="00764D28" w:rsidRPr="00226CDE" w:rsidRDefault="00764D28" w:rsidP="00764D28">
      <w:pPr>
        <w:jc w:val="center"/>
        <w:rPr>
          <w:ins w:id="95" w:author="Ryan" w:date="2017-02-02T11:19:00Z"/>
          <w:b/>
          <w:sz w:val="32"/>
          <w:szCs w:val="32"/>
          <w:u w:val="single"/>
        </w:rPr>
      </w:pPr>
      <w:ins w:id="96" w:author="Ryan" w:date="2017-02-02T11:19:00Z">
        <w:r w:rsidRPr="00226CDE">
          <w:rPr>
            <w:b/>
            <w:sz w:val="32"/>
            <w:szCs w:val="32"/>
            <w:u w:val="single"/>
          </w:rPr>
          <w:t>P</w:t>
        </w:r>
        <w:r>
          <w:rPr>
            <w:b/>
            <w:sz w:val="32"/>
            <w:szCs w:val="32"/>
            <w:u w:val="single"/>
          </w:rPr>
          <w:t>roject Milestone #2: Site Map and Page Design</w:t>
        </w:r>
      </w:ins>
    </w:p>
    <w:p w:rsidR="00764D28" w:rsidRDefault="00764D28">
      <w:pPr>
        <w:jc w:val="center"/>
        <w:rPr>
          <w:ins w:id="97" w:author="Ryan" w:date="2017-02-01T19:15:00Z"/>
          <w:sz w:val="32"/>
          <w:szCs w:val="32"/>
        </w:rPr>
        <w:pPrChange w:id="98" w:author="Ryan" w:date="2017-02-01T19:03:00Z">
          <w:pPr/>
        </w:pPrChange>
      </w:pPr>
    </w:p>
    <w:p w:rsidR="00EE15D0" w:rsidRPr="00EE15D0" w:rsidRDefault="00EE15D0" w:rsidP="00EE15D0">
      <w:pPr>
        <w:rPr>
          <w:ins w:id="99" w:author="Ryan" w:date="2017-02-01T19:22:00Z"/>
          <w:sz w:val="32"/>
          <w:szCs w:val="32"/>
          <w:rPrChange w:id="100" w:author="Ryan" w:date="2017-02-01T19:23:00Z">
            <w:rPr>
              <w:ins w:id="101" w:author="Ryan" w:date="2017-02-01T19:22:00Z"/>
            </w:rPr>
          </w:rPrChange>
        </w:rPr>
      </w:pPr>
      <w:ins w:id="102" w:author="Ryan" w:date="2017-02-01T19:22:00Z">
        <w:r w:rsidRPr="00EE15D0">
          <w:rPr>
            <w:sz w:val="32"/>
            <w:szCs w:val="32"/>
            <w:rPrChange w:id="103" w:author="Ryan" w:date="2017-02-01T19:23:00Z">
              <w:rPr/>
            </w:rPrChange>
          </w:rPr>
          <w:t>Site Map:</w:t>
        </w:r>
      </w:ins>
    </w:p>
    <w:p w:rsidR="00EE15D0" w:rsidRPr="007B1076" w:rsidRDefault="00EE15D0">
      <w:pPr>
        <w:rPr>
          <w:ins w:id="104" w:author="Ryan" w:date="2017-02-01T19:07:00Z"/>
          <w:rPrChange w:id="105" w:author="Ryan" w:date="2017-02-01T19:15:00Z">
            <w:rPr>
              <w:ins w:id="106" w:author="Ryan" w:date="2017-02-01T19:07:00Z"/>
              <w:sz w:val="32"/>
              <w:szCs w:val="32"/>
            </w:rPr>
          </w:rPrChange>
        </w:rPr>
      </w:pPr>
      <w:ins w:id="107" w:author="Ryan" w:date="2017-02-01T19:20:00Z">
        <w:r>
          <w:t>We want to keep this site as simple as possible, so we</w:t>
        </w:r>
      </w:ins>
      <w:ins w:id="108" w:author="Ryan" w:date="2017-02-01T19:21:00Z">
        <w:r>
          <w:t xml:space="preserve">’re limiting the </w:t>
        </w:r>
      </w:ins>
      <w:ins w:id="109" w:author="Ryan" w:date="2017-02-01T19:22:00Z">
        <w:r>
          <w:t>number</w:t>
        </w:r>
      </w:ins>
      <w:ins w:id="110" w:author="Ryan" w:date="2017-02-01T19:21:00Z">
        <w:r>
          <w:t xml:space="preserve"> of pages just to the necessary pages as described below. </w:t>
        </w:r>
      </w:ins>
      <w:ins w:id="111" w:author="Ryan" w:date="2017-02-02T10:35:00Z">
        <w:r w:rsidR="00EA4DFE">
          <w:t>The main priority of the site is</w:t>
        </w:r>
      </w:ins>
      <w:ins w:id="112" w:author="Ryan" w:date="2017-02-02T10:36:00Z">
        <w:r w:rsidR="008C52EE">
          <w:t xml:space="preserve"> the video game news articles.</w:t>
        </w:r>
      </w:ins>
    </w:p>
    <w:p w:rsidR="008A465E" w:rsidRDefault="008A465E">
      <w:pPr>
        <w:jc w:val="center"/>
        <w:rPr>
          <w:ins w:id="113" w:author="Ryan" w:date="2017-02-01T19:07:00Z"/>
          <w:sz w:val="32"/>
          <w:szCs w:val="32"/>
        </w:rPr>
        <w:pPrChange w:id="114" w:author="Ryan" w:date="2017-02-01T19:03:00Z">
          <w:pPr/>
        </w:pPrChange>
      </w:pPr>
      <w:ins w:id="115" w:author="Ryan" w:date="2017-02-01T19:07:00Z">
        <w:r>
          <w:rPr>
            <w:noProof/>
          </w:rPr>
          <w:drawing>
            <wp:anchor distT="0" distB="0" distL="114300" distR="114300" simplePos="0" relativeHeight="251661312" behindDoc="0" locked="0" layoutInCell="1" allowOverlap="1">
              <wp:simplePos x="0" y="0"/>
              <wp:positionH relativeFrom="column">
                <wp:posOffset>352425</wp:posOffset>
              </wp:positionH>
              <wp:positionV relativeFrom="paragraph">
                <wp:posOffset>106680</wp:posOffset>
              </wp:positionV>
              <wp:extent cx="5486400" cy="3200400"/>
              <wp:effectExtent l="0" t="0" r="0" b="1905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ins>
    </w:p>
    <w:p w:rsidR="00EE15D0" w:rsidRDefault="00EE15D0" w:rsidP="008A465E">
      <w:pPr>
        <w:jc w:val="center"/>
        <w:rPr>
          <w:ins w:id="116" w:author="Ryan" w:date="2017-02-01T19:22:00Z"/>
          <w:sz w:val="32"/>
          <w:szCs w:val="32"/>
        </w:rPr>
      </w:pPr>
    </w:p>
    <w:p w:rsidR="00EE15D0" w:rsidRPr="00EE15D0" w:rsidRDefault="00EE15D0">
      <w:pPr>
        <w:rPr>
          <w:ins w:id="117" w:author="Ryan" w:date="2017-02-01T19:22:00Z"/>
          <w:sz w:val="32"/>
          <w:szCs w:val="32"/>
        </w:rPr>
        <w:pPrChange w:id="118" w:author="Ryan" w:date="2017-02-01T19:22:00Z">
          <w:pPr>
            <w:jc w:val="center"/>
          </w:pPr>
        </w:pPrChange>
      </w:pPr>
    </w:p>
    <w:p w:rsidR="00EE15D0" w:rsidRPr="00EE15D0" w:rsidRDefault="00EE15D0">
      <w:pPr>
        <w:rPr>
          <w:ins w:id="119" w:author="Ryan" w:date="2017-02-01T19:22:00Z"/>
          <w:sz w:val="32"/>
          <w:szCs w:val="32"/>
        </w:rPr>
        <w:pPrChange w:id="120" w:author="Ryan" w:date="2017-02-01T19:22:00Z">
          <w:pPr>
            <w:jc w:val="center"/>
          </w:pPr>
        </w:pPrChange>
      </w:pPr>
    </w:p>
    <w:p w:rsidR="00EE15D0" w:rsidRPr="00EE15D0" w:rsidRDefault="00EE15D0">
      <w:pPr>
        <w:rPr>
          <w:ins w:id="121" w:author="Ryan" w:date="2017-02-01T19:22:00Z"/>
          <w:sz w:val="32"/>
          <w:szCs w:val="32"/>
        </w:rPr>
        <w:pPrChange w:id="122" w:author="Ryan" w:date="2017-02-01T19:22:00Z">
          <w:pPr>
            <w:jc w:val="center"/>
          </w:pPr>
        </w:pPrChange>
      </w:pPr>
    </w:p>
    <w:p w:rsidR="00EE15D0" w:rsidRPr="00EE15D0" w:rsidRDefault="00EE15D0">
      <w:pPr>
        <w:rPr>
          <w:ins w:id="123" w:author="Ryan" w:date="2017-02-01T19:22:00Z"/>
          <w:sz w:val="32"/>
          <w:szCs w:val="32"/>
        </w:rPr>
        <w:pPrChange w:id="124" w:author="Ryan" w:date="2017-02-01T19:22:00Z">
          <w:pPr>
            <w:jc w:val="center"/>
          </w:pPr>
        </w:pPrChange>
      </w:pPr>
    </w:p>
    <w:p w:rsidR="00EE15D0" w:rsidRPr="00EE15D0" w:rsidRDefault="00EE15D0">
      <w:pPr>
        <w:rPr>
          <w:ins w:id="125" w:author="Ryan" w:date="2017-02-01T19:22:00Z"/>
          <w:sz w:val="32"/>
          <w:szCs w:val="32"/>
        </w:rPr>
        <w:pPrChange w:id="126" w:author="Ryan" w:date="2017-02-01T19:22:00Z">
          <w:pPr>
            <w:jc w:val="center"/>
          </w:pPr>
        </w:pPrChange>
      </w:pPr>
    </w:p>
    <w:p w:rsidR="00EE15D0" w:rsidRPr="00EE15D0" w:rsidRDefault="00EE15D0">
      <w:pPr>
        <w:rPr>
          <w:ins w:id="127" w:author="Ryan" w:date="2017-02-01T19:22:00Z"/>
          <w:sz w:val="32"/>
          <w:szCs w:val="32"/>
        </w:rPr>
        <w:pPrChange w:id="128" w:author="Ryan" w:date="2017-02-01T19:22:00Z">
          <w:pPr>
            <w:jc w:val="center"/>
          </w:pPr>
        </w:pPrChange>
      </w:pPr>
    </w:p>
    <w:p w:rsidR="00EE15D0" w:rsidRPr="00EE15D0" w:rsidRDefault="00EE15D0">
      <w:pPr>
        <w:rPr>
          <w:ins w:id="129" w:author="Ryan" w:date="2017-02-01T19:22:00Z"/>
          <w:sz w:val="32"/>
          <w:szCs w:val="32"/>
        </w:rPr>
        <w:pPrChange w:id="130" w:author="Ryan" w:date="2017-02-01T19:22:00Z">
          <w:pPr>
            <w:jc w:val="center"/>
          </w:pPr>
        </w:pPrChange>
      </w:pPr>
    </w:p>
    <w:p w:rsidR="00EE15D0" w:rsidRPr="00EE15D0" w:rsidRDefault="00EE15D0">
      <w:pPr>
        <w:rPr>
          <w:ins w:id="131" w:author="Ryan" w:date="2017-02-01T19:22:00Z"/>
          <w:sz w:val="32"/>
          <w:szCs w:val="32"/>
        </w:rPr>
        <w:pPrChange w:id="132" w:author="Ryan" w:date="2017-02-01T19:22:00Z">
          <w:pPr>
            <w:jc w:val="center"/>
          </w:pPr>
        </w:pPrChange>
      </w:pPr>
    </w:p>
    <w:p w:rsidR="00EE15D0" w:rsidRDefault="00EE15D0">
      <w:pPr>
        <w:rPr>
          <w:ins w:id="133" w:author="Ryan" w:date="2017-02-01T19:24:00Z"/>
          <w:sz w:val="32"/>
          <w:szCs w:val="32"/>
        </w:rPr>
        <w:pPrChange w:id="134" w:author="Ryan" w:date="2017-02-01T19:22:00Z">
          <w:pPr>
            <w:jc w:val="center"/>
          </w:pPr>
        </w:pPrChange>
      </w:pPr>
      <w:ins w:id="135" w:author="Ryan" w:date="2017-02-01T19:24:00Z">
        <w:r>
          <w:rPr>
            <w:sz w:val="32"/>
            <w:szCs w:val="32"/>
          </w:rPr>
          <w:lastRenderedPageBreak/>
          <w:t>Wireframe:</w:t>
        </w:r>
      </w:ins>
    </w:p>
    <w:p w:rsidR="00EE15D0" w:rsidRDefault="00B1158A">
      <w:pPr>
        <w:rPr>
          <w:ins w:id="136" w:author="Ryan" w:date="2017-02-02T10:19:00Z"/>
        </w:rPr>
        <w:pPrChange w:id="137" w:author="Ryan" w:date="2017-02-01T19:22:00Z">
          <w:pPr>
            <w:jc w:val="center"/>
          </w:pPr>
        </w:pPrChange>
      </w:pPr>
      <w:ins w:id="138" w:author="Ryan" w:date="2017-02-01T19:35:00Z">
        <w:r>
          <w:t xml:space="preserve">   </w:t>
        </w:r>
      </w:ins>
      <w:ins w:id="139" w:author="Ryan" w:date="2017-02-01T19:24:00Z">
        <w:r>
          <w:t xml:space="preserve">The wireframe </w:t>
        </w:r>
      </w:ins>
      <w:ins w:id="140" w:author="Ryan" w:date="2017-02-01T19:32:00Z">
        <w:r>
          <w:t>pages</w:t>
        </w:r>
      </w:ins>
      <w:ins w:id="141" w:author="Ryan" w:date="2017-02-01T19:24:00Z">
        <w:r w:rsidR="00EE15D0">
          <w:t xml:space="preserve"> we’ve provided in the</w:t>
        </w:r>
      </w:ins>
      <w:ins w:id="142" w:author="Ryan" w:date="2017-02-01T19:25:00Z">
        <w:r w:rsidR="00EE15D0">
          <w:t xml:space="preserve"> files are showing</w:t>
        </w:r>
      </w:ins>
      <w:ins w:id="143" w:author="Ryan" w:date="2017-02-01T19:32:00Z">
        <w:r>
          <w:t xml:space="preserve"> that</w:t>
        </w:r>
      </w:ins>
      <w:ins w:id="144" w:author="Ryan" w:date="2017-02-01T19:27:00Z">
        <w:r w:rsidR="00EE15D0">
          <w:t xml:space="preserve"> when you enter the site that you have to</w:t>
        </w:r>
      </w:ins>
      <w:ins w:id="145" w:author="Ryan" w:date="2017-02-01T19:28:00Z">
        <w:r w:rsidR="00EE15D0">
          <w:t xml:space="preserve"> sign-in</w:t>
        </w:r>
      </w:ins>
      <w:ins w:id="146" w:author="Ryan" w:date="2017-02-01T19:33:00Z">
        <w:r>
          <w:t>/sign-up</w:t>
        </w:r>
      </w:ins>
      <w:ins w:id="147" w:author="Ryan" w:date="2017-02-01T19:28:00Z">
        <w:r w:rsidR="00EE15D0">
          <w:t xml:space="preserve"> in order to access the site. We provided two options: A pop-up screen that shows up over the videogame news content</w:t>
        </w:r>
      </w:ins>
      <w:ins w:id="148" w:author="Ryan" w:date="2017-02-01T19:34:00Z">
        <w:r>
          <w:t>,</w:t>
        </w:r>
      </w:ins>
      <w:ins w:id="149" w:author="Ryan" w:date="2017-02-01T19:29:00Z">
        <w:r>
          <w:t xml:space="preserve"> and </w:t>
        </w:r>
      </w:ins>
      <w:ins w:id="150" w:author="Ryan" w:date="2017-02-01T19:34:00Z">
        <w:r>
          <w:t>an</w:t>
        </w:r>
      </w:ins>
      <w:ins w:id="151" w:author="Ryan" w:date="2017-02-01T19:29:00Z">
        <w:r>
          <w:t xml:space="preserve"> entirely separate </w:t>
        </w:r>
      </w:ins>
      <w:ins w:id="152" w:author="Ryan" w:date="2017-02-01T19:30:00Z">
        <w:r>
          <w:t xml:space="preserve">sign-in </w:t>
        </w:r>
      </w:ins>
      <w:ins w:id="153" w:author="Ryan" w:date="2017-02-01T19:34:00Z">
        <w:r>
          <w:t>page</w:t>
        </w:r>
      </w:ins>
      <w:ins w:id="154" w:author="Ryan" w:date="2017-02-01T19:30:00Z">
        <w:r>
          <w:t xml:space="preserve"> before accessing the content. We kept in mind that our programming knowledge is limited and made a </w:t>
        </w:r>
      </w:ins>
      <w:ins w:id="155" w:author="Ryan" w:date="2017-02-01T19:31:00Z">
        <w:r>
          <w:t>separate</w:t>
        </w:r>
      </w:ins>
      <w:ins w:id="156" w:author="Ryan" w:date="2017-02-01T19:30:00Z">
        <w:r>
          <w:t xml:space="preserve"> </w:t>
        </w:r>
      </w:ins>
      <w:ins w:id="157" w:author="Ryan" w:date="2017-02-01T19:31:00Z">
        <w:r>
          <w:t>page to reflect that incase we’re not a</w:t>
        </w:r>
        <w:r w:rsidR="00AC4A99">
          <w:t>ble to program that functionality</w:t>
        </w:r>
        <w:r>
          <w:t xml:space="preserve"> into the site.</w:t>
        </w:r>
      </w:ins>
      <w:ins w:id="158" w:author="Ryan" w:date="2017-02-01T19:34:00Z">
        <w:r>
          <w:t xml:space="preserve"> The index page also has</w:t>
        </w:r>
        <w:r w:rsidR="00AC4A99">
          <w:t xml:space="preserve"> a pop-up functionality as well. </w:t>
        </w:r>
      </w:ins>
      <w:ins w:id="159" w:author="Ryan" w:date="2017-02-01T19:40:00Z">
        <w:r w:rsidR="00AC4A99">
          <w:t xml:space="preserve"> When </w:t>
        </w:r>
      </w:ins>
      <w:ins w:id="160" w:author="Ryan" w:date="2017-02-01T19:34:00Z">
        <w:r>
          <w:t>the user is interested in a news article they see and clicks on the article, it will bring up the pop-up screen show a</w:t>
        </w:r>
      </w:ins>
      <w:ins w:id="161" w:author="Ryan" w:date="2017-02-01T19:38:00Z">
        <w:r>
          <w:t>n</w:t>
        </w:r>
      </w:ins>
      <w:ins w:id="162" w:author="Ryan" w:date="2017-02-01T19:34:00Z">
        <w:r>
          <w:t xml:space="preserve"> in</w:t>
        </w:r>
      </w:ins>
      <w:ins w:id="163" w:author="Ryan" w:date="2017-02-01T19:38:00Z">
        <w:r>
          <w:t>-</w:t>
        </w:r>
      </w:ins>
      <w:ins w:id="164" w:author="Ryan" w:date="2017-02-01T19:34:00Z">
        <w:r>
          <w:t>depth</w:t>
        </w:r>
      </w:ins>
      <w:ins w:id="165" w:author="Ryan" w:date="2017-02-01T19:38:00Z">
        <w:r>
          <w:t xml:space="preserve"> article along with a video/picture/gif that complements the article. </w:t>
        </w:r>
      </w:ins>
      <w:ins w:id="166" w:author="Ryan" w:date="2017-02-01T19:42:00Z">
        <w:r w:rsidR="00AC4A99">
          <w:t>The pop-up screen</w:t>
        </w:r>
      </w:ins>
      <w:ins w:id="167" w:author="Ryan" w:date="2017-02-01T19:34:00Z">
        <w:r>
          <w:t xml:space="preserve"> </w:t>
        </w:r>
      </w:ins>
      <w:ins w:id="168" w:author="Ryan" w:date="2017-02-01T19:40:00Z">
        <w:r w:rsidR="00AC4A99">
          <w:t xml:space="preserve">will also display the comment section as well. If this does not work, we’ll just provide a </w:t>
        </w:r>
      </w:ins>
      <w:ins w:id="169" w:author="Ryan" w:date="2017-02-01T19:41:00Z">
        <w:r w:rsidR="00AC4A99">
          <w:t>separate</w:t>
        </w:r>
      </w:ins>
      <w:ins w:id="170" w:author="Ryan" w:date="2017-02-01T19:40:00Z">
        <w:r w:rsidR="00AC4A99">
          <w:t xml:space="preserve"> </w:t>
        </w:r>
      </w:ins>
      <w:ins w:id="171" w:author="Ryan" w:date="2017-02-01T19:41:00Z">
        <w:r w:rsidR="00AC4A99">
          <w:t>page dedicated to th</w:t>
        </w:r>
      </w:ins>
      <w:ins w:id="172" w:author="Ryan" w:date="2017-02-02T15:32:00Z">
        <w:r w:rsidR="00350CB5">
          <w:t>ose</w:t>
        </w:r>
      </w:ins>
      <w:ins w:id="173" w:author="Ryan" w:date="2017-02-01T19:41:00Z">
        <w:r w:rsidR="00AC4A99">
          <w:t xml:space="preserve"> article</w:t>
        </w:r>
      </w:ins>
      <w:ins w:id="174" w:author="Ryan" w:date="2017-02-02T15:32:00Z">
        <w:r w:rsidR="00350CB5">
          <w:t>s</w:t>
        </w:r>
      </w:ins>
      <w:ins w:id="175" w:author="Ryan" w:date="2017-02-01T19:41:00Z">
        <w:r w:rsidR="00AC4A99">
          <w:t>.</w:t>
        </w:r>
      </w:ins>
    </w:p>
    <w:p w:rsidR="00EA4DFE" w:rsidRDefault="005706AA">
      <w:pPr>
        <w:rPr>
          <w:ins w:id="176" w:author="Ryan" w:date="2017-02-02T10:28:00Z"/>
        </w:rPr>
        <w:pPrChange w:id="177" w:author="Ryan" w:date="2017-02-01T19:22:00Z">
          <w:pPr>
            <w:jc w:val="center"/>
          </w:pPr>
        </w:pPrChange>
      </w:pPr>
      <w:ins w:id="178" w:author="Ryan" w:date="2017-02-02T10:19:00Z">
        <w:r>
          <w:t xml:space="preserve">   Our site, at this time, will be doing a fixed position. Due to the sheer</w:t>
        </w:r>
      </w:ins>
      <w:ins w:id="179" w:author="Ryan" w:date="2017-02-02T10:22:00Z">
        <w:r>
          <w:t xml:space="preserve"> scope of this project we’ll be aiming for a simple design</w:t>
        </w:r>
      </w:ins>
      <w:ins w:id="180" w:author="Ryan" w:date="2017-02-02T10:25:00Z">
        <w:r w:rsidR="00EA4DFE">
          <w:t>, as</w:t>
        </w:r>
        <w:r>
          <w:t xml:space="preserve"> stated in the proposal</w:t>
        </w:r>
      </w:ins>
      <w:ins w:id="181" w:author="Ryan" w:date="2017-02-02T10:22:00Z">
        <w:r w:rsidR="00EA4DFE">
          <w:t xml:space="preserve">. </w:t>
        </w:r>
      </w:ins>
      <w:ins w:id="182" w:author="Ryan" w:date="2017-02-02T11:13:00Z">
        <w:r w:rsidR="007245D9">
          <w:t>The main reason for this simplicity is that if our pop-up function doesn’t work, we have to create separate page</w:t>
        </w:r>
      </w:ins>
      <w:ins w:id="183" w:author="Ryan" w:date="2017-02-02T11:15:00Z">
        <w:r w:rsidR="007245D9">
          <w:t>s</w:t>
        </w:r>
      </w:ins>
      <w:ins w:id="184" w:author="Ryan" w:date="2017-02-02T11:13:00Z">
        <w:r w:rsidR="007245D9">
          <w:t xml:space="preserve"> for each article. </w:t>
        </w:r>
      </w:ins>
      <w:ins w:id="185" w:author="Ryan" w:date="2017-02-02T10:22:00Z">
        <w:r w:rsidR="00EA4DFE">
          <w:t>Later down the line, our group</w:t>
        </w:r>
        <w:r>
          <w:t xml:space="preserve"> </w:t>
        </w:r>
      </w:ins>
      <w:ins w:id="186" w:author="Ryan" w:date="2017-02-02T11:15:00Z">
        <w:r w:rsidR="007245D9">
          <w:t>would like</w:t>
        </w:r>
      </w:ins>
      <w:ins w:id="187" w:author="Ryan" w:date="2017-02-02T10:22:00Z">
        <w:r>
          <w:t xml:space="preserve"> to have our navigation bar to be fluid</w:t>
        </w:r>
      </w:ins>
      <w:ins w:id="188" w:author="Ryan" w:date="2017-02-02T15:32:00Z">
        <w:r w:rsidR="00350CB5">
          <w:t>,</w:t>
        </w:r>
      </w:ins>
      <w:ins w:id="189" w:author="Ryan" w:date="2017-02-02T10:24:00Z">
        <w:r>
          <w:t xml:space="preserve"> but that depends on the team</w:t>
        </w:r>
      </w:ins>
      <w:ins w:id="190" w:author="Ryan" w:date="2017-02-02T10:25:00Z">
        <w:r>
          <w:t>’s</w:t>
        </w:r>
      </w:ins>
      <w:ins w:id="191" w:author="Ryan" w:date="2017-02-02T10:24:00Z">
        <w:r>
          <w:t xml:space="preserve"> schedule</w:t>
        </w:r>
      </w:ins>
      <w:ins w:id="192" w:author="Ryan" w:date="2017-02-02T10:25:00Z">
        <w:r w:rsidR="007245D9">
          <w:t xml:space="preserve">, </w:t>
        </w:r>
        <w:r>
          <w:t>knowledge</w:t>
        </w:r>
      </w:ins>
      <w:ins w:id="193" w:author="Ryan" w:date="2017-02-02T11:15:00Z">
        <w:r w:rsidR="007245D9">
          <w:t>, and workload</w:t>
        </w:r>
      </w:ins>
      <w:ins w:id="194" w:author="Ryan" w:date="2017-02-02T10:22:00Z">
        <w:r>
          <w:t>. All the content will be static with the exception that our pop-up functionality for both articles and sign-in.</w:t>
        </w:r>
      </w:ins>
    </w:p>
    <w:p w:rsidR="00EA4DFE" w:rsidRDefault="00EA4DFE">
      <w:pPr>
        <w:rPr>
          <w:ins w:id="195" w:author="Ryan" w:date="2017-02-12T13:54:00Z"/>
        </w:rPr>
        <w:pPrChange w:id="196" w:author="Ryan" w:date="2017-02-01T19:22:00Z">
          <w:pPr>
            <w:jc w:val="center"/>
          </w:pPr>
        </w:pPrChange>
      </w:pPr>
      <w:ins w:id="197" w:author="Ryan" w:date="2017-02-02T10:28:00Z">
        <w:r>
          <w:t xml:space="preserve">   The site’s color scheme will be limited to mainly to black and white. The reason behind this is because the articles we write will include pictures/gif/videos will provide more than enough color for the site. The sites we</w:t>
        </w:r>
      </w:ins>
      <w:ins w:id="198" w:author="Ryan" w:date="2017-02-02T10:29:00Z">
        <w:r>
          <w:t>’ve looked at, like Twitter and IGN, have very little color scheme.</w:t>
        </w:r>
      </w:ins>
      <w:ins w:id="199" w:author="Ryan" w:date="2017-02-02T10:32:00Z">
        <w:r>
          <w:t xml:space="preserve"> </w:t>
        </w:r>
      </w:ins>
      <w:ins w:id="200" w:author="Ryan" w:date="2017-02-02T10:33:00Z">
        <w:r>
          <w:t>Trying to pick</w:t>
        </w:r>
      </w:ins>
      <w:ins w:id="201" w:author="Ryan" w:date="2017-02-02T10:32:00Z">
        <w:r>
          <w:t xml:space="preserve"> a colored background looks rather distracting for our</w:t>
        </w:r>
      </w:ins>
      <w:ins w:id="202" w:author="Ryan" w:date="2017-02-02T10:33:00Z">
        <w:r>
          <w:t xml:space="preserve"> site’s</w:t>
        </w:r>
      </w:ins>
      <w:ins w:id="203" w:author="Ryan" w:date="2017-02-02T10:32:00Z">
        <w:r>
          <w:t xml:space="preserve"> design and we</w:t>
        </w:r>
      </w:ins>
      <w:ins w:id="204" w:author="Ryan" w:date="2017-02-02T10:33:00Z">
        <w:r>
          <w:t xml:space="preserve">’ve </w:t>
        </w:r>
      </w:ins>
      <w:ins w:id="205" w:author="Ryan" w:date="2017-02-02T10:34:00Z">
        <w:r>
          <w:t xml:space="preserve">ultimately </w:t>
        </w:r>
      </w:ins>
      <w:ins w:id="206" w:author="Ryan" w:date="2017-02-02T10:33:00Z">
        <w:r>
          <w:t>decided to</w:t>
        </w:r>
      </w:ins>
      <w:ins w:id="207" w:author="Ryan" w:date="2017-02-02T10:32:00Z">
        <w:r>
          <w:t xml:space="preserve"> leave it as white.</w:t>
        </w:r>
      </w:ins>
      <w:ins w:id="208" w:author="Ryan" w:date="2017-02-02T10:29:00Z">
        <w:r>
          <w:t xml:space="preserve"> </w:t>
        </w:r>
      </w:ins>
      <w:ins w:id="209" w:author="Ryan" w:date="2017-02-02T11:17:00Z">
        <w:r w:rsidR="007245D9">
          <w:t xml:space="preserve">The color black will be </w:t>
        </w:r>
      </w:ins>
      <w:ins w:id="210" w:author="Ryan" w:date="2017-02-02T11:18:00Z">
        <w:r w:rsidR="007245D9">
          <w:t>primarily for texts.</w:t>
        </w:r>
      </w:ins>
      <w:ins w:id="211" w:author="Ryan" w:date="2017-02-02T11:17:00Z">
        <w:r w:rsidR="007245D9">
          <w:t xml:space="preserve"> </w:t>
        </w:r>
      </w:ins>
      <w:ins w:id="212" w:author="Ryan" w:date="2017-02-02T10:29:00Z">
        <w:r>
          <w:t>We do not want very much distraction for our readers and</w:t>
        </w:r>
      </w:ins>
      <w:ins w:id="213" w:author="Ryan" w:date="2017-02-02T10:31:00Z">
        <w:r>
          <w:t xml:space="preserve"> limiting the color options will enhance the user</w:t>
        </w:r>
      </w:ins>
      <w:ins w:id="214" w:author="Ryan" w:date="2017-02-02T11:10:00Z">
        <w:r w:rsidR="007245D9">
          <w:t>’s</w:t>
        </w:r>
      </w:ins>
      <w:ins w:id="215" w:author="Ryan" w:date="2017-02-02T10:31:00Z">
        <w:r>
          <w:t xml:space="preserve"> experience.</w:t>
        </w:r>
      </w:ins>
    </w:p>
    <w:p w:rsidR="000D4812" w:rsidRDefault="000D4812">
      <w:pPr>
        <w:rPr>
          <w:ins w:id="216" w:author="Ryan" w:date="2017-02-02T11:07:00Z"/>
        </w:rPr>
        <w:pPrChange w:id="217" w:author="Ryan" w:date="2017-02-01T19:22:00Z">
          <w:pPr>
            <w:jc w:val="center"/>
          </w:pPr>
        </w:pPrChange>
      </w:pPr>
      <w:ins w:id="218" w:author="Ryan" w:date="2017-02-12T13:54:00Z">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487795" cy="7705725"/>
              <wp:effectExtent l="0" t="0" r="8255" b="9525"/>
              <wp:wrapSquare wrapText="bothSides"/>
              <wp:docPr id="3" name="Picture 3" descr="C:\Users\Ryan\AppData\Local\Microsoft\Windows\INetCacheContent.Word\Contact Wirefr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Contact Wireframe2.jpg"/>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6487795" cy="770572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rsidR="00EE15D0" w:rsidRPr="00EE15D0" w:rsidRDefault="000977D5">
      <w:pPr>
        <w:rPr>
          <w:ins w:id="219" w:author="Ryan" w:date="2017-02-01T19:22:00Z"/>
          <w:sz w:val="32"/>
          <w:szCs w:val="32"/>
        </w:rPr>
        <w:pPrChange w:id="220" w:author="Ryan" w:date="2017-02-01T19:22:00Z">
          <w:pPr>
            <w:jc w:val="center"/>
          </w:pPr>
        </w:pPrChange>
      </w:pPr>
      <w:ins w:id="221" w:author="Ryan" w:date="2017-02-12T14:14:00Z">
        <w:r>
          <w:rPr>
            <w:sz w:val="32"/>
            <w:szCs w:val="32"/>
          </w:rPr>
          <w:lastRenderedPageBreak/>
          <w:pict>
            <v:shape id="_x0000_i1025" type="#_x0000_t75" style="width:468pt;height:613.5pt">
              <v:imagedata r:id="rId19" o:title="sign up no pop up"/>
            </v:shape>
          </w:pict>
        </w:r>
      </w:ins>
    </w:p>
    <w:p w:rsidR="00EE15D0" w:rsidRDefault="00EE15D0" w:rsidP="00EE15D0">
      <w:pPr>
        <w:rPr>
          <w:ins w:id="222" w:author="Ryan" w:date="2017-02-01T19:22:00Z"/>
          <w:sz w:val="32"/>
          <w:szCs w:val="32"/>
        </w:rPr>
      </w:pPr>
    </w:p>
    <w:p w:rsidR="008A465E" w:rsidRDefault="00EE15D0">
      <w:pPr>
        <w:tabs>
          <w:tab w:val="left" w:pos="1305"/>
        </w:tabs>
        <w:rPr>
          <w:ins w:id="223" w:author="Ryan" w:date="2017-02-01T19:22:00Z"/>
          <w:sz w:val="32"/>
          <w:szCs w:val="32"/>
        </w:rPr>
        <w:pPrChange w:id="224" w:author="Ryan" w:date="2017-02-01T19:22:00Z">
          <w:pPr/>
        </w:pPrChange>
      </w:pPr>
      <w:ins w:id="225" w:author="Ryan" w:date="2017-02-01T19:22:00Z">
        <w:r>
          <w:rPr>
            <w:sz w:val="32"/>
            <w:szCs w:val="32"/>
          </w:rPr>
          <w:lastRenderedPageBreak/>
          <w:tab/>
        </w:r>
      </w:ins>
      <w:ins w:id="226" w:author="Ryan" w:date="2017-02-12T14:14:00Z">
        <w:r w:rsidR="000977D5">
          <w:rPr>
            <w:sz w:val="32"/>
            <w:szCs w:val="32"/>
          </w:rPr>
          <w:pict>
            <v:shape id="_x0000_i1026" type="#_x0000_t75" style="width:467.25pt;height:595.5pt">
              <v:imagedata r:id="rId20" o:title="sign up pop up"/>
            </v:shape>
          </w:pict>
        </w:r>
        <w:r w:rsidR="000977D5">
          <w:rPr>
            <w:sz w:val="32"/>
            <w:szCs w:val="32"/>
          </w:rPr>
          <w:lastRenderedPageBreak/>
          <w:pict>
            <v:shape id="_x0000_i1027" type="#_x0000_t75" style="width:467.25pt;height:595.5pt">
              <v:imagedata r:id="rId21" o:title="main page"/>
            </v:shape>
          </w:pict>
        </w:r>
        <w:r w:rsidR="000977D5">
          <w:rPr>
            <w:sz w:val="32"/>
            <w:szCs w:val="32"/>
          </w:rPr>
          <w:lastRenderedPageBreak/>
          <w:pict>
            <v:shape id="_x0000_i1028" type="#_x0000_t75" style="width:467.25pt;height:595.5pt">
              <v:imagedata r:id="rId22" o:title="specific category for game news"/>
            </v:shape>
          </w:pict>
        </w:r>
      </w:ins>
      <w:ins w:id="227" w:author="Ryan" w:date="2017-02-12T14:15:00Z">
        <w:r w:rsidR="000977D5">
          <w:rPr>
            <w:sz w:val="32"/>
            <w:szCs w:val="32"/>
          </w:rPr>
          <w:lastRenderedPageBreak/>
          <w:pict>
            <v:shape id="_x0000_i1029" type="#_x0000_t75" style="width:467.25pt;height:595.5pt">
              <v:imagedata r:id="rId22" o:title="specific category for game news"/>
            </v:shape>
          </w:pict>
        </w:r>
      </w:ins>
    </w:p>
    <w:p w:rsidR="00EE15D0" w:rsidRPr="00EE15D0" w:rsidRDefault="007220F8">
      <w:pPr>
        <w:tabs>
          <w:tab w:val="left" w:pos="1305"/>
        </w:tabs>
        <w:rPr>
          <w:sz w:val="32"/>
          <w:szCs w:val="32"/>
        </w:rPr>
        <w:pPrChange w:id="228" w:author="Ryan" w:date="2017-02-01T19:22:00Z">
          <w:pPr/>
        </w:pPrChange>
      </w:pPr>
      <w:del w:id="229" w:author="Ryan" w:date="2017-02-01T19:04:00Z">
        <w:r>
          <w:rPr>
            <w:noProof/>
            <w:sz w:val="32"/>
            <w:szCs w:val="32"/>
          </w:rPr>
          <w:object w:dxaOrig="1440" w:dyaOrig="1440">
            <v:shape id="_x0000_s1026" type="#_x0000_t75" style="position:absolute;margin-left:363pt;margin-top:360.1pt;width:77.5pt;height:49.7pt;z-index:251659264;mso-position-horizontal-relative:text;mso-position-vertical-relative:text;mso-width-relative:page;mso-height-relative:page">
              <v:imagedata r:id="rId23" o:title=""/>
              <w10:wrap type="square"/>
            </v:shape>
            <o:OLEObject Type="Embed" ProgID="Word.Document.12" ShapeID="_x0000_s1026" DrawAspect="Icon" ObjectID="_1548617236" r:id="rId24">
              <o:FieldCodes>\s</o:FieldCodes>
            </o:OLEObject>
          </w:object>
        </w:r>
      </w:del>
    </w:p>
    <w:sectPr w:rsidR="00EE15D0" w:rsidRPr="00EE1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A2"/>
    <w:rsid w:val="000977D5"/>
    <w:rsid w:val="000D4812"/>
    <w:rsid w:val="001540F3"/>
    <w:rsid w:val="00237CD8"/>
    <w:rsid w:val="00350CB5"/>
    <w:rsid w:val="003B78FF"/>
    <w:rsid w:val="0054349B"/>
    <w:rsid w:val="005706AA"/>
    <w:rsid w:val="007220F8"/>
    <w:rsid w:val="007245D9"/>
    <w:rsid w:val="0075461E"/>
    <w:rsid w:val="00764D28"/>
    <w:rsid w:val="007B1076"/>
    <w:rsid w:val="007D45A8"/>
    <w:rsid w:val="008A465E"/>
    <w:rsid w:val="008C52EE"/>
    <w:rsid w:val="008D4A9F"/>
    <w:rsid w:val="008D4FDC"/>
    <w:rsid w:val="00A77BA2"/>
    <w:rsid w:val="00AC4A99"/>
    <w:rsid w:val="00B1158A"/>
    <w:rsid w:val="00B44622"/>
    <w:rsid w:val="00B60058"/>
    <w:rsid w:val="00BA36A5"/>
    <w:rsid w:val="00C65D8D"/>
    <w:rsid w:val="00E52C8B"/>
    <w:rsid w:val="00EA3211"/>
    <w:rsid w:val="00EA4DFE"/>
    <w:rsid w:val="00EE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196CE3"/>
  <w15:chartTrackingRefBased/>
  <w15:docId w15:val="{E0AB76CB-792D-48B5-A487-17EE59B4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349B"/>
    <w:rPr>
      <w:color w:val="0563C1" w:themeColor="hyperlink"/>
      <w:u w:val="single"/>
    </w:rPr>
  </w:style>
  <w:style w:type="paragraph" w:styleId="BalloonText">
    <w:name w:val="Balloon Text"/>
    <w:basedOn w:val="Normal"/>
    <w:link w:val="BalloonTextChar"/>
    <w:uiPriority w:val="99"/>
    <w:semiHidden/>
    <w:unhideWhenUsed/>
    <w:rsid w:val="00543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49B"/>
    <w:rPr>
      <w:rFonts w:ascii="Segoe UI" w:hAnsi="Segoe UI" w:cs="Segoe UI"/>
      <w:sz w:val="18"/>
      <w:szCs w:val="18"/>
    </w:rPr>
  </w:style>
  <w:style w:type="character" w:customStyle="1" w:styleId="Heading1Char">
    <w:name w:val="Heading 1 Char"/>
    <w:basedOn w:val="DefaultParagraphFont"/>
    <w:link w:val="Heading1"/>
    <w:uiPriority w:val="9"/>
    <w:rsid w:val="005434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349B"/>
    <w:pPr>
      <w:outlineLvl w:val="9"/>
    </w:pPr>
  </w:style>
  <w:style w:type="paragraph" w:styleId="TOC2">
    <w:name w:val="toc 2"/>
    <w:basedOn w:val="Normal"/>
    <w:next w:val="Normal"/>
    <w:autoRedefine/>
    <w:uiPriority w:val="39"/>
    <w:unhideWhenUsed/>
    <w:rsid w:val="0054349B"/>
    <w:pPr>
      <w:spacing w:after="100"/>
      <w:ind w:left="220"/>
    </w:pPr>
    <w:rPr>
      <w:rFonts w:eastAsiaTheme="minorEastAsia" w:cs="Times New Roman"/>
    </w:rPr>
  </w:style>
  <w:style w:type="paragraph" w:styleId="TOC1">
    <w:name w:val="toc 1"/>
    <w:basedOn w:val="Normal"/>
    <w:next w:val="Normal"/>
    <w:autoRedefine/>
    <w:uiPriority w:val="39"/>
    <w:unhideWhenUsed/>
    <w:rsid w:val="0054349B"/>
    <w:pPr>
      <w:spacing w:after="100"/>
    </w:pPr>
    <w:rPr>
      <w:rFonts w:eastAsiaTheme="minorEastAsia" w:cs="Times New Roman"/>
    </w:rPr>
  </w:style>
  <w:style w:type="paragraph" w:styleId="TOC3">
    <w:name w:val="toc 3"/>
    <w:basedOn w:val="Normal"/>
    <w:next w:val="Normal"/>
    <w:autoRedefine/>
    <w:uiPriority w:val="39"/>
    <w:unhideWhenUsed/>
    <w:rsid w:val="005434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twitter.com/" TargetMode="Externa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ca.ign.com/" TargetMode="External"/><Relationship Id="rId11" Type="http://schemas.openxmlformats.org/officeDocument/2006/relationships/diagramColors" Target="diagrams/colors1.xml"/><Relationship Id="rId24" Type="http://schemas.openxmlformats.org/officeDocument/2006/relationships/package" Target="embeddings/Microsoft_Word_Document.docx"/><Relationship Id="rId5" Type="http://schemas.openxmlformats.org/officeDocument/2006/relationships/image" Target="media/image1.png"/><Relationship Id="rId15" Type="http://schemas.openxmlformats.org/officeDocument/2006/relationships/diagramQuickStyle" Target="diagrams/quickStyle2.xml"/><Relationship Id="rId23" Type="http://schemas.openxmlformats.org/officeDocument/2006/relationships/image" Target="media/image7.emf"/><Relationship Id="rId10" Type="http://schemas.openxmlformats.org/officeDocument/2006/relationships/diagramQuickStyle" Target="diagrams/quickStyle1.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jpe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B7D881-06C5-4F21-B785-C480702B5BB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8B88FD6C-DFFB-48E7-B43D-166F310D658D}" type="pres">
      <dgm:prSet presAssocID="{62B7D881-06C5-4F21-B785-C480702B5BB6}" presName="hierChild1" presStyleCnt="0">
        <dgm:presLayoutVars>
          <dgm:chPref val="1"/>
          <dgm:dir/>
          <dgm:animOne val="branch"/>
          <dgm:animLvl val="lvl"/>
          <dgm:resizeHandles/>
        </dgm:presLayoutVars>
      </dgm:prSet>
      <dgm:spPr/>
    </dgm:pt>
  </dgm:ptLst>
  <dgm:cxnLst>
    <dgm:cxn modelId="{7EB0E1FA-D14E-413F-990E-F8BF40FEF06E}" type="presOf" srcId="{62B7D881-06C5-4F21-B785-C480702B5BB6}" destId="{8B88FD6C-DFFB-48E7-B43D-166F310D658D}" srcOrd="0"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B7D881-06C5-4F21-B785-C480702B5BB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B7443C3-4EC9-4C12-BACA-C6B33E4A9E40}">
      <dgm:prSet phldrT="[Text]"/>
      <dgm:spPr>
        <a:xfrm>
          <a:off x="2339220" y="97271"/>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Home </a:t>
          </a:r>
        </a:p>
      </dgm:t>
    </dgm:pt>
    <dgm:pt modelId="{66A68020-E6EA-43EC-9D8F-65DBEAEB17C8}" type="parTrans" cxnId="{12D9EA01-49B9-49AD-9DC5-3C57015359D8}">
      <dgm:prSet/>
      <dgm:spPr/>
      <dgm:t>
        <a:bodyPr/>
        <a:lstStyle/>
        <a:p>
          <a:endParaRPr lang="en-US"/>
        </a:p>
      </dgm:t>
    </dgm:pt>
    <dgm:pt modelId="{CCA04ADA-CFD0-4F05-8A92-9D7158DE84DD}" type="sibTrans" cxnId="{12D9EA01-49B9-49AD-9DC5-3C57015359D8}">
      <dgm:prSet/>
      <dgm:spPr/>
      <dgm:t>
        <a:bodyPr/>
        <a:lstStyle/>
        <a:p>
          <a:endParaRPr lang="en-US"/>
        </a:p>
      </dgm:t>
    </dgm:pt>
    <dgm:pt modelId="{AE81AC90-3A3C-4D40-AD21-B34D31EE3793}">
      <dgm:prSet phldrT="[Text]"/>
      <dgm:spPr>
        <a:xfrm>
          <a:off x="117336"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Account information</a:t>
          </a:r>
        </a:p>
      </dgm:t>
    </dgm:pt>
    <dgm:pt modelId="{A8E10D51-0BEE-49AF-ABDE-EF529072FA46}" type="parTrans" cxnId="{86644A9F-4714-4193-A09E-E46A22B25D77}">
      <dgm:prSet/>
      <dgm:spPr>
        <a:xfrm>
          <a:off x="470817" y="578511"/>
          <a:ext cx="2221884" cy="264353"/>
        </a:xfrm>
        <a:custGeom>
          <a:avLst/>
          <a:gdLst/>
          <a:ahLst/>
          <a:cxnLst/>
          <a:rect l="0" t="0" r="0" b="0"/>
          <a:pathLst>
            <a:path>
              <a:moveTo>
                <a:pt x="2221884" y="0"/>
              </a:moveTo>
              <a:lnTo>
                <a:pt x="2221884" y="180149"/>
              </a:lnTo>
              <a:lnTo>
                <a:pt x="0" y="180149"/>
              </a:lnTo>
              <a:lnTo>
                <a:pt x="0" y="2643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F7E150D-F76C-462B-9567-E626247FC136}" type="sibTrans" cxnId="{86644A9F-4714-4193-A09E-E46A22B25D77}">
      <dgm:prSet/>
      <dgm:spPr/>
      <dgm:t>
        <a:bodyPr/>
        <a:lstStyle/>
        <a:p>
          <a:endParaRPr lang="en-US"/>
        </a:p>
      </dgm:t>
    </dgm:pt>
    <dgm:pt modelId="{ACD571DA-90A1-4B4F-8F66-0C21AD3B18A6}">
      <dgm:prSet phldrT="[Text]"/>
      <dgm:spPr>
        <a:xfrm>
          <a:off x="4561105"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Contact</a:t>
          </a:r>
        </a:p>
      </dgm:t>
    </dgm:pt>
    <dgm:pt modelId="{0FC135DB-7948-49EA-A2A4-214DD55C95F5}" type="parTrans" cxnId="{BCF6EC6B-16C5-44E2-8A11-56BF9F8DC0D0}">
      <dgm:prSet/>
      <dgm:spPr>
        <a:xfrm>
          <a:off x="2692702" y="578511"/>
          <a:ext cx="2221884" cy="264353"/>
        </a:xfrm>
        <a:custGeom>
          <a:avLst/>
          <a:gdLst/>
          <a:ahLst/>
          <a:cxnLst/>
          <a:rect l="0" t="0" r="0" b="0"/>
          <a:pathLst>
            <a:path>
              <a:moveTo>
                <a:pt x="0" y="0"/>
              </a:moveTo>
              <a:lnTo>
                <a:pt x="0" y="180149"/>
              </a:lnTo>
              <a:lnTo>
                <a:pt x="2221884" y="180149"/>
              </a:lnTo>
              <a:lnTo>
                <a:pt x="2221884" y="2643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6D11250-6608-45EC-8117-887EDA8A667E}" type="sibTrans" cxnId="{BCF6EC6B-16C5-44E2-8A11-56BF9F8DC0D0}">
      <dgm:prSet/>
      <dgm:spPr/>
      <dgm:t>
        <a:bodyPr/>
        <a:lstStyle/>
        <a:p>
          <a:endParaRPr lang="en-US"/>
        </a:p>
      </dgm:t>
    </dgm:pt>
    <dgm:pt modelId="{74C08F02-8F9F-4AE4-9C43-9E4352032829}">
      <dgm:prSet phldrT="[Text]"/>
      <dgm:spPr>
        <a:xfrm>
          <a:off x="4561105"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Detail about contact information </a:t>
          </a:r>
        </a:p>
      </dgm:t>
    </dgm:pt>
    <dgm:pt modelId="{E9D21FD3-CB76-49B6-A6DF-00BA50DC83AC}" type="parTrans" cxnId="{654410FD-27A0-4038-8490-29E6ACA1F537}">
      <dgm:prSet/>
      <dgm:spPr>
        <a:xfrm>
          <a:off x="4868867"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F1F9B1D-BA0A-448A-8DAF-34DA5DFC456C}" type="sibTrans" cxnId="{654410FD-27A0-4038-8490-29E6ACA1F537}">
      <dgm:prSet/>
      <dgm:spPr/>
      <dgm:t>
        <a:bodyPr/>
        <a:lstStyle/>
        <a:p>
          <a:endParaRPr lang="en-US"/>
        </a:p>
      </dgm:t>
    </dgm:pt>
    <dgm:pt modelId="{C744DF0A-B05C-4F81-A180-E264031135F3}">
      <dgm:prSet phldrT="[Text]"/>
      <dgm:spPr>
        <a:xfrm>
          <a:off x="1228278"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Gaming news &amp; comments</a:t>
          </a:r>
        </a:p>
      </dgm:t>
    </dgm:pt>
    <dgm:pt modelId="{211E9F7C-A65B-45A3-B4A9-17AC137DBE1B}" type="parTrans" cxnId="{9A7EEEE4-05AD-4BFD-BA6D-DE35990AE3E6}">
      <dgm:prSet/>
      <dgm:spPr>
        <a:xfrm>
          <a:off x="1581760" y="578511"/>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2927C5A-04D5-4A7B-84E5-5B6BD4D54644}" type="sibTrans" cxnId="{9A7EEEE4-05AD-4BFD-BA6D-DE35990AE3E6}">
      <dgm:prSet/>
      <dgm:spPr/>
      <dgm:t>
        <a:bodyPr/>
        <a:lstStyle/>
        <a:p>
          <a:endParaRPr lang="en-US"/>
        </a:p>
      </dgm:t>
    </dgm:pt>
    <dgm:pt modelId="{30EF4F24-E72A-4E6D-8598-39B154C872E2}">
      <dgm:prSet phldrT="[Text]"/>
      <dgm:spPr>
        <a:xfrm>
          <a:off x="1228278"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Detail for the news you choose(pop up)</a:t>
          </a:r>
        </a:p>
      </dgm:t>
    </dgm:pt>
    <dgm:pt modelId="{4016857D-17FA-4503-86BB-AB0B2299CEBA}" type="parTrans" cxnId="{54571B0B-7537-4249-955B-754211527A51}">
      <dgm:prSet/>
      <dgm:spPr>
        <a:xfrm>
          <a:off x="1536040"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55F532-5C72-4D97-B14D-1F3E02006CA6}" type="sibTrans" cxnId="{54571B0B-7537-4249-955B-754211527A51}">
      <dgm:prSet/>
      <dgm:spPr/>
      <dgm:t>
        <a:bodyPr/>
        <a:lstStyle/>
        <a:p>
          <a:endParaRPr lang="en-US"/>
        </a:p>
      </dgm:t>
    </dgm:pt>
    <dgm:pt modelId="{16943BE8-BD2E-46A9-8772-B9E462576297}">
      <dgm:prSet phldrT="[Text]"/>
      <dgm:spPr>
        <a:xfrm>
          <a:off x="3450163"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About us</a:t>
          </a:r>
        </a:p>
      </dgm:t>
    </dgm:pt>
    <dgm:pt modelId="{9C3D87AB-69AB-4316-BAFF-A11F0842B834}" type="parTrans" cxnId="{ED908B42-E0BE-4F4A-82F3-195AF2564F93}">
      <dgm:prSet/>
      <dgm:spPr>
        <a:xfrm>
          <a:off x="2692702" y="578511"/>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F392CE7-AF6A-4663-A898-1B1FCD59148C}" type="sibTrans" cxnId="{ED908B42-E0BE-4F4A-82F3-195AF2564F93}">
      <dgm:prSet/>
      <dgm:spPr/>
      <dgm:t>
        <a:bodyPr/>
        <a:lstStyle/>
        <a:p>
          <a:endParaRPr lang="en-US"/>
        </a:p>
      </dgm:t>
    </dgm:pt>
    <dgm:pt modelId="{03F8955F-E5CC-4D8C-8065-2AD845C7CBD4}">
      <dgm:prSet phldrT="[Text]"/>
      <dgm:spPr>
        <a:xfrm>
          <a:off x="3450163"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Information about us</a:t>
          </a:r>
        </a:p>
      </dgm:t>
    </dgm:pt>
    <dgm:pt modelId="{963FB67E-53D3-4283-8483-20DF203D6EE2}" type="parTrans" cxnId="{6875CBE6-692E-4388-9E43-054EBA01D686}">
      <dgm:prSet/>
      <dgm:spPr>
        <a:xfrm>
          <a:off x="3757925"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059353D-EA3B-4D49-A925-B38A9F1C71E3}" type="sibTrans" cxnId="{6875CBE6-692E-4388-9E43-054EBA01D686}">
      <dgm:prSet/>
      <dgm:spPr/>
      <dgm:t>
        <a:bodyPr/>
        <a:lstStyle/>
        <a:p>
          <a:endParaRPr lang="en-US"/>
        </a:p>
      </dgm:t>
    </dgm:pt>
    <dgm:pt modelId="{9D3338BF-F139-4390-A017-EFD927ACC34D}">
      <dgm:prSet phldrT="[Text]"/>
      <dgm:spPr>
        <a:xfrm>
          <a:off x="2339220"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Gaming Categories ( Mobile games, PC games, Console games)</a:t>
          </a:r>
        </a:p>
      </dgm:t>
    </dgm:pt>
    <dgm:pt modelId="{53D1C590-200E-437E-9DAE-B370F681090B}" type="parTrans" cxnId="{7CE2B766-BD18-4BED-9FE1-4F4D9F851EAE}">
      <dgm:prSet/>
      <dgm:spPr>
        <a:xfrm>
          <a:off x="2646982" y="578511"/>
          <a:ext cx="91440" cy="264353"/>
        </a:xfrm>
        <a:custGeom>
          <a:avLst/>
          <a:gdLst/>
          <a:ahLst/>
          <a:cxnLst/>
          <a:rect l="0" t="0" r="0" b="0"/>
          <a:pathLst>
            <a:path>
              <a:moveTo>
                <a:pt x="45720" y="0"/>
              </a:moveTo>
              <a:lnTo>
                <a:pt x="45720" y="2643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133AAE2-588C-4705-98B6-DA0BEEDCF88E}" type="sibTrans" cxnId="{7CE2B766-BD18-4BED-9FE1-4F4D9F851EAE}">
      <dgm:prSet/>
      <dgm:spPr/>
      <dgm:t>
        <a:bodyPr/>
        <a:lstStyle/>
        <a:p>
          <a:endParaRPr lang="en-US"/>
        </a:p>
      </dgm:t>
    </dgm:pt>
    <dgm:pt modelId="{3B99AC63-9606-4159-AC0F-AC5E88B74E45}">
      <dgm:prSet phldrT="[Text]"/>
      <dgm:spPr>
        <a:xfrm>
          <a:off x="2339220"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 The news of the specific category</a:t>
          </a:r>
        </a:p>
      </dgm:t>
    </dgm:pt>
    <dgm:pt modelId="{1D57A14B-F793-4856-9933-4838438A10A4}" type="parTrans" cxnId="{FEDB684B-2A5B-4117-BD24-E6BE87651EE5}">
      <dgm:prSet/>
      <dgm:spPr>
        <a:xfrm>
          <a:off x="2646982"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EB2CA65-9EEA-4344-B547-91D2EF434627}" type="sibTrans" cxnId="{FEDB684B-2A5B-4117-BD24-E6BE87651EE5}">
      <dgm:prSet/>
      <dgm:spPr/>
      <dgm:t>
        <a:bodyPr/>
        <a:lstStyle/>
        <a:p>
          <a:endParaRPr lang="en-US"/>
        </a:p>
      </dgm:t>
    </dgm:pt>
    <dgm:pt modelId="{41F426BC-5B5B-4902-9DF5-5B17DF367988}">
      <dgm:prSet phldrT="[Text]"/>
      <dgm:spPr>
        <a:xfrm>
          <a:off x="2339220" y="2621888"/>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Detail for the news you choose(pop up)</a:t>
          </a:r>
        </a:p>
      </dgm:t>
    </dgm:pt>
    <dgm:pt modelId="{3E284E9A-2AEE-4C06-B1BD-1F34C1AD1442}" type="parTrans" cxnId="{C191DB9B-0086-4285-84E4-474F7844CEEC}">
      <dgm:prSet/>
      <dgm:spPr>
        <a:xfrm>
          <a:off x="2646982" y="2261589"/>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A04372B-A04C-4745-A415-6B91956A0A69}" type="sibTrans" cxnId="{C191DB9B-0086-4285-84E4-474F7844CEEC}">
      <dgm:prSet/>
      <dgm:spPr/>
      <dgm:t>
        <a:bodyPr/>
        <a:lstStyle/>
        <a:p>
          <a:endParaRPr lang="en-US"/>
        </a:p>
      </dgm:t>
    </dgm:pt>
    <dgm:pt modelId="{8B88FD6C-DFFB-48E7-B43D-166F310D658D}" type="pres">
      <dgm:prSet presAssocID="{62B7D881-06C5-4F21-B785-C480702B5BB6}" presName="hierChild1" presStyleCnt="0">
        <dgm:presLayoutVars>
          <dgm:chPref val="1"/>
          <dgm:dir/>
          <dgm:animOne val="branch"/>
          <dgm:animLvl val="lvl"/>
          <dgm:resizeHandles/>
        </dgm:presLayoutVars>
      </dgm:prSet>
      <dgm:spPr/>
    </dgm:pt>
    <dgm:pt modelId="{B145A6EF-D4A1-4680-BE1A-9FDBB873E281}" type="pres">
      <dgm:prSet presAssocID="{AB7443C3-4EC9-4C12-BACA-C6B33E4A9E40}" presName="hierRoot1" presStyleCnt="0"/>
      <dgm:spPr/>
    </dgm:pt>
    <dgm:pt modelId="{39B7CDE0-7992-42FD-B7FB-756BDDC015F7}" type="pres">
      <dgm:prSet presAssocID="{AB7443C3-4EC9-4C12-BACA-C6B33E4A9E40}" presName="composite" presStyleCnt="0"/>
      <dgm:spPr/>
    </dgm:pt>
    <dgm:pt modelId="{FA3252C1-B466-4F37-92DD-D349A8DC367E}" type="pres">
      <dgm:prSet presAssocID="{AB7443C3-4EC9-4C12-BACA-C6B33E4A9E40}" presName="background" presStyleLbl="node0" presStyleIdx="0" presStyleCnt="1"/>
      <dgm:spPr>
        <a:xfrm>
          <a:off x="2238226" y="1326"/>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99E9E44-4C42-4A2C-9ED5-2DA478203CE9}" type="pres">
      <dgm:prSet presAssocID="{AB7443C3-4EC9-4C12-BACA-C6B33E4A9E40}" presName="text" presStyleLbl="fgAcc0" presStyleIdx="0" presStyleCnt="1">
        <dgm:presLayoutVars>
          <dgm:chPref val="3"/>
        </dgm:presLayoutVars>
      </dgm:prSet>
      <dgm:spPr/>
    </dgm:pt>
    <dgm:pt modelId="{D4B0E405-0103-4DD7-A0CB-8284B16CCEBA}" type="pres">
      <dgm:prSet presAssocID="{AB7443C3-4EC9-4C12-BACA-C6B33E4A9E40}" presName="hierChild2" presStyleCnt="0"/>
      <dgm:spPr/>
    </dgm:pt>
    <dgm:pt modelId="{095CC87F-4946-4F31-9371-B05BADBE0C5F}" type="pres">
      <dgm:prSet presAssocID="{A8E10D51-0BEE-49AF-ABDE-EF529072FA46}" presName="Name10" presStyleLbl="parChTrans1D2" presStyleIdx="0" presStyleCnt="5"/>
      <dgm:spPr/>
    </dgm:pt>
    <dgm:pt modelId="{E2E93403-2064-42C7-95A2-D6B65F351BC9}" type="pres">
      <dgm:prSet presAssocID="{AE81AC90-3A3C-4D40-AD21-B34D31EE3793}" presName="hierRoot2" presStyleCnt="0"/>
      <dgm:spPr/>
    </dgm:pt>
    <dgm:pt modelId="{EA491461-E8FA-45AB-B85F-B64F046F237B}" type="pres">
      <dgm:prSet presAssocID="{AE81AC90-3A3C-4D40-AD21-B34D31EE3793}" presName="composite2" presStyleCnt="0"/>
      <dgm:spPr/>
    </dgm:pt>
    <dgm:pt modelId="{F090F442-5376-4A0A-884B-DFAE0031F3EA}" type="pres">
      <dgm:prSet presAssocID="{AE81AC90-3A3C-4D40-AD21-B34D31EE3793}" presName="background2" presStyleLbl="node2" presStyleIdx="0" presStyleCnt="5"/>
      <dgm:spPr>
        <a:xfrm>
          <a:off x="16341"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D1D5D9A-47C2-4B1D-BA2F-A8CF10CF3AE4}" type="pres">
      <dgm:prSet presAssocID="{AE81AC90-3A3C-4D40-AD21-B34D31EE3793}" presName="text2" presStyleLbl="fgAcc2" presStyleIdx="0" presStyleCnt="5">
        <dgm:presLayoutVars>
          <dgm:chPref val="3"/>
        </dgm:presLayoutVars>
      </dgm:prSet>
      <dgm:spPr/>
    </dgm:pt>
    <dgm:pt modelId="{1B215005-F23B-4F60-A023-F73F818C355A}" type="pres">
      <dgm:prSet presAssocID="{AE81AC90-3A3C-4D40-AD21-B34D31EE3793}" presName="hierChild3" presStyleCnt="0"/>
      <dgm:spPr/>
    </dgm:pt>
    <dgm:pt modelId="{F74DFB10-68CC-4A8F-937D-8D1AFFDD20A9}" type="pres">
      <dgm:prSet presAssocID="{211E9F7C-A65B-45A3-B4A9-17AC137DBE1B}" presName="Name10" presStyleLbl="parChTrans1D2" presStyleIdx="1" presStyleCnt="5"/>
      <dgm:spPr/>
    </dgm:pt>
    <dgm:pt modelId="{837331D9-3B4F-4BF5-9226-DAE0E5210F76}" type="pres">
      <dgm:prSet presAssocID="{C744DF0A-B05C-4F81-A180-E264031135F3}" presName="hierRoot2" presStyleCnt="0"/>
      <dgm:spPr/>
    </dgm:pt>
    <dgm:pt modelId="{20134794-53B5-4A26-9ECB-90696F923247}" type="pres">
      <dgm:prSet presAssocID="{C744DF0A-B05C-4F81-A180-E264031135F3}" presName="composite2" presStyleCnt="0"/>
      <dgm:spPr/>
    </dgm:pt>
    <dgm:pt modelId="{5B7920F4-D0B6-4C13-9DD9-0C328DF116A5}" type="pres">
      <dgm:prSet presAssocID="{C744DF0A-B05C-4F81-A180-E264031135F3}" presName="background2" presStyleLbl="node2" presStyleIdx="1" presStyleCnt="5"/>
      <dgm:spPr>
        <a:xfrm>
          <a:off x="1127283"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F962A07-3AA2-418F-BAB7-A6ED00198E6B}" type="pres">
      <dgm:prSet presAssocID="{C744DF0A-B05C-4F81-A180-E264031135F3}" presName="text2" presStyleLbl="fgAcc2" presStyleIdx="1" presStyleCnt="5">
        <dgm:presLayoutVars>
          <dgm:chPref val="3"/>
        </dgm:presLayoutVars>
      </dgm:prSet>
      <dgm:spPr/>
    </dgm:pt>
    <dgm:pt modelId="{B9613F16-330B-4359-8406-17B2936EA2C8}" type="pres">
      <dgm:prSet presAssocID="{C744DF0A-B05C-4F81-A180-E264031135F3}" presName="hierChild3" presStyleCnt="0"/>
      <dgm:spPr/>
    </dgm:pt>
    <dgm:pt modelId="{DA3F1FC2-7796-45CD-BCC0-3EE1A9CFCFFA}" type="pres">
      <dgm:prSet presAssocID="{4016857D-17FA-4503-86BB-AB0B2299CEBA}" presName="Name17" presStyleLbl="parChTrans1D3" presStyleIdx="0" presStyleCnt="4"/>
      <dgm:spPr/>
    </dgm:pt>
    <dgm:pt modelId="{A20C9AD3-D240-44B3-9B41-6B1A6CBC0E76}" type="pres">
      <dgm:prSet presAssocID="{30EF4F24-E72A-4E6D-8598-39B154C872E2}" presName="hierRoot3" presStyleCnt="0"/>
      <dgm:spPr/>
    </dgm:pt>
    <dgm:pt modelId="{826F352E-1234-44A9-9442-37C34AF022B6}" type="pres">
      <dgm:prSet presAssocID="{30EF4F24-E72A-4E6D-8598-39B154C872E2}" presName="composite3" presStyleCnt="0"/>
      <dgm:spPr/>
    </dgm:pt>
    <dgm:pt modelId="{61C0F9CA-E6A9-4243-B45A-24E4A748A582}" type="pres">
      <dgm:prSet presAssocID="{30EF4F24-E72A-4E6D-8598-39B154C872E2}" presName="background3" presStyleLbl="node3" presStyleIdx="0" presStyleCnt="4"/>
      <dgm:spPr>
        <a:xfrm>
          <a:off x="1127283"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E14C8ED-2ECF-410E-AC31-265E42290FC5}" type="pres">
      <dgm:prSet presAssocID="{30EF4F24-E72A-4E6D-8598-39B154C872E2}" presName="text3" presStyleLbl="fgAcc3" presStyleIdx="0" presStyleCnt="4">
        <dgm:presLayoutVars>
          <dgm:chPref val="3"/>
        </dgm:presLayoutVars>
      </dgm:prSet>
      <dgm:spPr/>
    </dgm:pt>
    <dgm:pt modelId="{B26E3A17-8A55-4EAC-8CF1-5A37D23F845A}" type="pres">
      <dgm:prSet presAssocID="{30EF4F24-E72A-4E6D-8598-39B154C872E2}" presName="hierChild4" presStyleCnt="0"/>
      <dgm:spPr/>
    </dgm:pt>
    <dgm:pt modelId="{157F2D09-D003-4DD9-8A8C-014C77F47AF4}" type="pres">
      <dgm:prSet presAssocID="{53D1C590-200E-437E-9DAE-B370F681090B}" presName="Name10" presStyleLbl="parChTrans1D2" presStyleIdx="2" presStyleCnt="5"/>
      <dgm:spPr/>
    </dgm:pt>
    <dgm:pt modelId="{39E6CCAA-3A38-4DF0-9116-441847918FF2}" type="pres">
      <dgm:prSet presAssocID="{9D3338BF-F139-4390-A017-EFD927ACC34D}" presName="hierRoot2" presStyleCnt="0"/>
      <dgm:spPr/>
    </dgm:pt>
    <dgm:pt modelId="{63C351B5-D07C-4038-BE58-62167B5BF7AD}" type="pres">
      <dgm:prSet presAssocID="{9D3338BF-F139-4390-A017-EFD927ACC34D}" presName="composite2" presStyleCnt="0"/>
      <dgm:spPr/>
    </dgm:pt>
    <dgm:pt modelId="{B5D12090-16CC-4932-A04F-25574D9E2596}" type="pres">
      <dgm:prSet presAssocID="{9D3338BF-F139-4390-A017-EFD927ACC34D}" presName="background2" presStyleLbl="node2" presStyleIdx="2" presStyleCnt="5"/>
      <dgm:spPr>
        <a:xfrm>
          <a:off x="2238226"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4910C3F-F91E-4F3E-8EDB-6609E22FDEB4}" type="pres">
      <dgm:prSet presAssocID="{9D3338BF-F139-4390-A017-EFD927ACC34D}" presName="text2" presStyleLbl="fgAcc2" presStyleIdx="2" presStyleCnt="5">
        <dgm:presLayoutVars>
          <dgm:chPref val="3"/>
        </dgm:presLayoutVars>
      </dgm:prSet>
      <dgm:spPr/>
    </dgm:pt>
    <dgm:pt modelId="{C5B8ADB9-746C-45D3-9D78-36F8B12D181D}" type="pres">
      <dgm:prSet presAssocID="{9D3338BF-F139-4390-A017-EFD927ACC34D}" presName="hierChild3" presStyleCnt="0"/>
      <dgm:spPr/>
    </dgm:pt>
    <dgm:pt modelId="{62E8FAFA-320F-4660-964E-93313D63DA30}" type="pres">
      <dgm:prSet presAssocID="{1D57A14B-F793-4856-9933-4838438A10A4}" presName="Name17" presStyleLbl="parChTrans1D3" presStyleIdx="1" presStyleCnt="4"/>
      <dgm:spPr/>
    </dgm:pt>
    <dgm:pt modelId="{161B8691-47C0-4168-9C73-D330A97C005C}" type="pres">
      <dgm:prSet presAssocID="{3B99AC63-9606-4159-AC0F-AC5E88B74E45}" presName="hierRoot3" presStyleCnt="0"/>
      <dgm:spPr/>
    </dgm:pt>
    <dgm:pt modelId="{6C543649-43DB-4E13-AF3F-DCFDCE05F19B}" type="pres">
      <dgm:prSet presAssocID="{3B99AC63-9606-4159-AC0F-AC5E88B74E45}" presName="composite3" presStyleCnt="0"/>
      <dgm:spPr/>
    </dgm:pt>
    <dgm:pt modelId="{264AE0CA-F2DF-4E12-93B3-54A5B865BFCF}" type="pres">
      <dgm:prSet presAssocID="{3B99AC63-9606-4159-AC0F-AC5E88B74E45}" presName="background3" presStyleLbl="node3" presStyleIdx="1" presStyleCnt="4"/>
      <dgm:spPr>
        <a:xfrm>
          <a:off x="2238226"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062BA41-0ADB-42D0-A5A2-B4BBE2FC00A9}" type="pres">
      <dgm:prSet presAssocID="{3B99AC63-9606-4159-AC0F-AC5E88B74E45}" presName="text3" presStyleLbl="fgAcc3" presStyleIdx="1" presStyleCnt="4">
        <dgm:presLayoutVars>
          <dgm:chPref val="3"/>
        </dgm:presLayoutVars>
      </dgm:prSet>
      <dgm:spPr/>
    </dgm:pt>
    <dgm:pt modelId="{5B3D59EF-B1BE-4886-BFAD-611D1B334FF2}" type="pres">
      <dgm:prSet presAssocID="{3B99AC63-9606-4159-AC0F-AC5E88B74E45}" presName="hierChild4" presStyleCnt="0"/>
      <dgm:spPr/>
    </dgm:pt>
    <dgm:pt modelId="{5A30F1F1-81A3-4D59-B51E-F390C7E062BC}" type="pres">
      <dgm:prSet presAssocID="{3E284E9A-2AEE-4C06-B1BD-1F34C1AD1442}" presName="Name23" presStyleLbl="parChTrans1D4" presStyleIdx="0" presStyleCnt="1"/>
      <dgm:spPr/>
    </dgm:pt>
    <dgm:pt modelId="{CF6F3CE3-45A8-46DD-BC12-C03D6E80135D}" type="pres">
      <dgm:prSet presAssocID="{41F426BC-5B5B-4902-9DF5-5B17DF367988}" presName="hierRoot4" presStyleCnt="0"/>
      <dgm:spPr/>
    </dgm:pt>
    <dgm:pt modelId="{827822D3-B96A-4F11-89DA-384C9BE1EFC7}" type="pres">
      <dgm:prSet presAssocID="{41F426BC-5B5B-4902-9DF5-5B17DF367988}" presName="composite4" presStyleCnt="0"/>
      <dgm:spPr/>
    </dgm:pt>
    <dgm:pt modelId="{6DCBDD73-DA20-40F3-BCC4-65723C99E42F}" type="pres">
      <dgm:prSet presAssocID="{41F426BC-5B5B-4902-9DF5-5B17DF367988}" presName="background4" presStyleLbl="node4" presStyleIdx="0" presStyleCnt="1"/>
      <dgm:spPr>
        <a:xfrm>
          <a:off x="2238226" y="2525943"/>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3F8982D-1192-4C3A-BA68-404C58C5146D}" type="pres">
      <dgm:prSet presAssocID="{41F426BC-5B5B-4902-9DF5-5B17DF367988}" presName="text4" presStyleLbl="fgAcc4" presStyleIdx="0" presStyleCnt="1">
        <dgm:presLayoutVars>
          <dgm:chPref val="3"/>
        </dgm:presLayoutVars>
      </dgm:prSet>
      <dgm:spPr/>
    </dgm:pt>
    <dgm:pt modelId="{D2BDF903-6DE8-488C-BE46-808ECAB9B586}" type="pres">
      <dgm:prSet presAssocID="{41F426BC-5B5B-4902-9DF5-5B17DF367988}" presName="hierChild5" presStyleCnt="0"/>
      <dgm:spPr/>
    </dgm:pt>
    <dgm:pt modelId="{D2A6F889-4167-4390-A759-7B671E7BDBD1}" type="pres">
      <dgm:prSet presAssocID="{9C3D87AB-69AB-4316-BAFF-A11F0842B834}" presName="Name10" presStyleLbl="parChTrans1D2" presStyleIdx="3" presStyleCnt="5"/>
      <dgm:spPr/>
    </dgm:pt>
    <dgm:pt modelId="{DE37DFCA-49EF-4E65-B672-90EDFB9ED9C8}" type="pres">
      <dgm:prSet presAssocID="{16943BE8-BD2E-46A9-8772-B9E462576297}" presName="hierRoot2" presStyleCnt="0"/>
      <dgm:spPr/>
    </dgm:pt>
    <dgm:pt modelId="{0D2F455D-F3B9-4976-A9B4-20CCE0A78FF7}" type="pres">
      <dgm:prSet presAssocID="{16943BE8-BD2E-46A9-8772-B9E462576297}" presName="composite2" presStyleCnt="0"/>
      <dgm:spPr/>
    </dgm:pt>
    <dgm:pt modelId="{31E88840-EAE0-4A55-8D85-22349EB23045}" type="pres">
      <dgm:prSet presAssocID="{16943BE8-BD2E-46A9-8772-B9E462576297}" presName="background2" presStyleLbl="node2" presStyleIdx="3" presStyleCnt="5"/>
      <dgm:spPr>
        <a:xfrm>
          <a:off x="3349168"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5D91C45E-A26E-4B22-B2A0-BF5B4A6F68BC}" type="pres">
      <dgm:prSet presAssocID="{16943BE8-BD2E-46A9-8772-B9E462576297}" presName="text2" presStyleLbl="fgAcc2" presStyleIdx="3" presStyleCnt="5">
        <dgm:presLayoutVars>
          <dgm:chPref val="3"/>
        </dgm:presLayoutVars>
      </dgm:prSet>
      <dgm:spPr/>
    </dgm:pt>
    <dgm:pt modelId="{69C7F843-B89E-4D0C-AB30-702FE2DFB9B4}" type="pres">
      <dgm:prSet presAssocID="{16943BE8-BD2E-46A9-8772-B9E462576297}" presName="hierChild3" presStyleCnt="0"/>
      <dgm:spPr/>
    </dgm:pt>
    <dgm:pt modelId="{89E72EE1-6016-4CA9-863E-7BDA0D3BD220}" type="pres">
      <dgm:prSet presAssocID="{963FB67E-53D3-4283-8483-20DF203D6EE2}" presName="Name17" presStyleLbl="parChTrans1D3" presStyleIdx="2" presStyleCnt="4"/>
      <dgm:spPr/>
    </dgm:pt>
    <dgm:pt modelId="{C98E6B94-8C33-4C10-9216-F8A273B7EAF7}" type="pres">
      <dgm:prSet presAssocID="{03F8955F-E5CC-4D8C-8065-2AD845C7CBD4}" presName="hierRoot3" presStyleCnt="0"/>
      <dgm:spPr/>
    </dgm:pt>
    <dgm:pt modelId="{C0A28D94-01A9-4A49-A78A-CDDAF7E4F163}" type="pres">
      <dgm:prSet presAssocID="{03F8955F-E5CC-4D8C-8065-2AD845C7CBD4}" presName="composite3" presStyleCnt="0"/>
      <dgm:spPr/>
    </dgm:pt>
    <dgm:pt modelId="{451CE2FC-B2F3-43CF-8BDE-91A069497960}" type="pres">
      <dgm:prSet presAssocID="{03F8955F-E5CC-4D8C-8065-2AD845C7CBD4}" presName="background3" presStyleLbl="node3" presStyleIdx="2" presStyleCnt="4"/>
      <dgm:spPr>
        <a:xfrm>
          <a:off x="3349168"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B50EAA5-3EF0-46CE-A984-B57F00F225DE}" type="pres">
      <dgm:prSet presAssocID="{03F8955F-E5CC-4D8C-8065-2AD845C7CBD4}" presName="text3" presStyleLbl="fgAcc3" presStyleIdx="2" presStyleCnt="4">
        <dgm:presLayoutVars>
          <dgm:chPref val="3"/>
        </dgm:presLayoutVars>
      </dgm:prSet>
      <dgm:spPr/>
    </dgm:pt>
    <dgm:pt modelId="{EBA47DA3-70D2-4531-886F-49A1ECE14850}" type="pres">
      <dgm:prSet presAssocID="{03F8955F-E5CC-4D8C-8065-2AD845C7CBD4}" presName="hierChild4" presStyleCnt="0"/>
      <dgm:spPr/>
    </dgm:pt>
    <dgm:pt modelId="{6FD8436A-D448-440F-8657-FB5A5E246249}" type="pres">
      <dgm:prSet presAssocID="{0FC135DB-7948-49EA-A2A4-214DD55C95F5}" presName="Name10" presStyleLbl="parChTrans1D2" presStyleIdx="4" presStyleCnt="5"/>
      <dgm:spPr/>
    </dgm:pt>
    <dgm:pt modelId="{FBA91E5D-3976-488A-8DFF-821BAA6AA8CF}" type="pres">
      <dgm:prSet presAssocID="{ACD571DA-90A1-4B4F-8F66-0C21AD3B18A6}" presName="hierRoot2" presStyleCnt="0"/>
      <dgm:spPr/>
    </dgm:pt>
    <dgm:pt modelId="{51A722E9-C6DF-4338-9264-44D9D60AC13B}" type="pres">
      <dgm:prSet presAssocID="{ACD571DA-90A1-4B4F-8F66-0C21AD3B18A6}" presName="composite2" presStyleCnt="0"/>
      <dgm:spPr/>
    </dgm:pt>
    <dgm:pt modelId="{D46A1A79-7536-4BF7-AF39-89375C107A17}" type="pres">
      <dgm:prSet presAssocID="{ACD571DA-90A1-4B4F-8F66-0C21AD3B18A6}" presName="background2" presStyleLbl="node2" presStyleIdx="4" presStyleCnt="5"/>
      <dgm:spPr>
        <a:xfrm>
          <a:off x="4460111"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4C52321-0E45-4B3B-BF80-28F39FC31E85}" type="pres">
      <dgm:prSet presAssocID="{ACD571DA-90A1-4B4F-8F66-0C21AD3B18A6}" presName="text2" presStyleLbl="fgAcc2" presStyleIdx="4" presStyleCnt="5">
        <dgm:presLayoutVars>
          <dgm:chPref val="3"/>
        </dgm:presLayoutVars>
      </dgm:prSet>
      <dgm:spPr/>
    </dgm:pt>
    <dgm:pt modelId="{F430E10B-2CF7-49DD-A68D-A53D85BA75F6}" type="pres">
      <dgm:prSet presAssocID="{ACD571DA-90A1-4B4F-8F66-0C21AD3B18A6}" presName="hierChild3" presStyleCnt="0"/>
      <dgm:spPr/>
    </dgm:pt>
    <dgm:pt modelId="{A50E5D73-6E06-4979-B752-1AC86D0BF62C}" type="pres">
      <dgm:prSet presAssocID="{E9D21FD3-CB76-49B6-A6DF-00BA50DC83AC}" presName="Name17" presStyleLbl="parChTrans1D3" presStyleIdx="3" presStyleCnt="4"/>
      <dgm:spPr/>
    </dgm:pt>
    <dgm:pt modelId="{C0280D96-E3E4-49D3-8170-09A5A4C973F7}" type="pres">
      <dgm:prSet presAssocID="{74C08F02-8F9F-4AE4-9C43-9E4352032829}" presName="hierRoot3" presStyleCnt="0"/>
      <dgm:spPr/>
    </dgm:pt>
    <dgm:pt modelId="{82F0DAE5-2F48-4161-9746-667D631AF31A}" type="pres">
      <dgm:prSet presAssocID="{74C08F02-8F9F-4AE4-9C43-9E4352032829}" presName="composite3" presStyleCnt="0"/>
      <dgm:spPr/>
    </dgm:pt>
    <dgm:pt modelId="{A2B98C16-01A0-43D4-95CA-95DF4ADFFFE7}" type="pres">
      <dgm:prSet presAssocID="{74C08F02-8F9F-4AE4-9C43-9E4352032829}" presName="background3" presStyleLbl="node3" presStyleIdx="3" presStyleCnt="4"/>
      <dgm:spPr>
        <a:xfrm>
          <a:off x="4460111"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31ACC39-E405-483A-AFAD-D609D40C614E}" type="pres">
      <dgm:prSet presAssocID="{74C08F02-8F9F-4AE4-9C43-9E4352032829}" presName="text3" presStyleLbl="fgAcc3" presStyleIdx="3" presStyleCnt="4">
        <dgm:presLayoutVars>
          <dgm:chPref val="3"/>
        </dgm:presLayoutVars>
      </dgm:prSet>
      <dgm:spPr/>
    </dgm:pt>
    <dgm:pt modelId="{A9D7B08F-D985-4D77-A70B-67C719807C02}" type="pres">
      <dgm:prSet presAssocID="{74C08F02-8F9F-4AE4-9C43-9E4352032829}" presName="hierChild4" presStyleCnt="0"/>
      <dgm:spPr/>
    </dgm:pt>
  </dgm:ptLst>
  <dgm:cxnLst>
    <dgm:cxn modelId="{7EB0E1FA-D14E-413F-990E-F8BF40FEF06E}" type="presOf" srcId="{62B7D881-06C5-4F21-B785-C480702B5BB6}" destId="{8B88FD6C-DFFB-48E7-B43D-166F310D658D}" srcOrd="0" destOrd="0" presId="urn:microsoft.com/office/officeart/2005/8/layout/hierarchy1"/>
    <dgm:cxn modelId="{8317A8E1-89A4-476A-A0FE-6F7365A1CDA7}" type="presOf" srcId="{AE81AC90-3A3C-4D40-AD21-B34D31EE3793}" destId="{3D1D5D9A-47C2-4B1D-BA2F-A8CF10CF3AE4}" srcOrd="0" destOrd="0" presId="urn:microsoft.com/office/officeart/2005/8/layout/hierarchy1"/>
    <dgm:cxn modelId="{9A7EEEE4-05AD-4BFD-BA6D-DE35990AE3E6}" srcId="{AB7443C3-4EC9-4C12-BACA-C6B33E4A9E40}" destId="{C744DF0A-B05C-4F81-A180-E264031135F3}" srcOrd="1" destOrd="0" parTransId="{211E9F7C-A65B-45A3-B4A9-17AC137DBE1B}" sibTransId="{22927C5A-04D5-4A7B-84E5-5B6BD4D54644}"/>
    <dgm:cxn modelId="{AF6258DD-C76F-4C89-88C1-31843071620F}" type="presOf" srcId="{3B99AC63-9606-4159-AC0F-AC5E88B74E45}" destId="{0062BA41-0ADB-42D0-A5A2-B4BBE2FC00A9}" srcOrd="0" destOrd="0" presId="urn:microsoft.com/office/officeart/2005/8/layout/hierarchy1"/>
    <dgm:cxn modelId="{654410FD-27A0-4038-8490-29E6ACA1F537}" srcId="{ACD571DA-90A1-4B4F-8F66-0C21AD3B18A6}" destId="{74C08F02-8F9F-4AE4-9C43-9E4352032829}" srcOrd="0" destOrd="0" parTransId="{E9D21FD3-CB76-49B6-A6DF-00BA50DC83AC}" sibTransId="{1F1F9B1D-BA0A-448A-8DAF-34DA5DFC456C}"/>
    <dgm:cxn modelId="{86644A9F-4714-4193-A09E-E46A22B25D77}" srcId="{AB7443C3-4EC9-4C12-BACA-C6B33E4A9E40}" destId="{AE81AC90-3A3C-4D40-AD21-B34D31EE3793}" srcOrd="0" destOrd="0" parTransId="{A8E10D51-0BEE-49AF-ABDE-EF529072FA46}" sibTransId="{8F7E150D-F76C-462B-9567-E626247FC136}"/>
    <dgm:cxn modelId="{C191DB9B-0086-4285-84E4-474F7844CEEC}" srcId="{3B99AC63-9606-4159-AC0F-AC5E88B74E45}" destId="{41F426BC-5B5B-4902-9DF5-5B17DF367988}" srcOrd="0" destOrd="0" parTransId="{3E284E9A-2AEE-4C06-B1BD-1F34C1AD1442}" sibTransId="{0A04372B-A04C-4745-A415-6B91956A0A69}"/>
    <dgm:cxn modelId="{9895B523-AD6F-430D-AA29-BED79563E415}" type="presOf" srcId="{16943BE8-BD2E-46A9-8772-B9E462576297}" destId="{5D91C45E-A26E-4B22-B2A0-BF5B4A6F68BC}" srcOrd="0" destOrd="0" presId="urn:microsoft.com/office/officeart/2005/8/layout/hierarchy1"/>
    <dgm:cxn modelId="{3C5D30AA-0808-467A-876E-8B67F2FCE4C5}" type="presOf" srcId="{AB7443C3-4EC9-4C12-BACA-C6B33E4A9E40}" destId="{399E9E44-4C42-4A2C-9ED5-2DA478203CE9}" srcOrd="0" destOrd="0" presId="urn:microsoft.com/office/officeart/2005/8/layout/hierarchy1"/>
    <dgm:cxn modelId="{F860F53A-07F3-4771-9EEE-ECA5187ACDB0}" type="presOf" srcId="{0FC135DB-7948-49EA-A2A4-214DD55C95F5}" destId="{6FD8436A-D448-440F-8657-FB5A5E246249}" srcOrd="0" destOrd="0" presId="urn:microsoft.com/office/officeart/2005/8/layout/hierarchy1"/>
    <dgm:cxn modelId="{FEDB684B-2A5B-4117-BD24-E6BE87651EE5}" srcId="{9D3338BF-F139-4390-A017-EFD927ACC34D}" destId="{3B99AC63-9606-4159-AC0F-AC5E88B74E45}" srcOrd="0" destOrd="0" parTransId="{1D57A14B-F793-4856-9933-4838438A10A4}" sibTransId="{CEB2CA65-9EEA-4344-B547-91D2EF434627}"/>
    <dgm:cxn modelId="{6875CBE6-692E-4388-9E43-054EBA01D686}" srcId="{16943BE8-BD2E-46A9-8772-B9E462576297}" destId="{03F8955F-E5CC-4D8C-8065-2AD845C7CBD4}" srcOrd="0" destOrd="0" parTransId="{963FB67E-53D3-4283-8483-20DF203D6EE2}" sibTransId="{1059353D-EA3B-4D49-A925-B38A9F1C71E3}"/>
    <dgm:cxn modelId="{4F77AA2D-EA19-49F9-B274-F923AF8FC006}" type="presOf" srcId="{1D57A14B-F793-4856-9933-4838438A10A4}" destId="{62E8FAFA-320F-4660-964E-93313D63DA30}" srcOrd="0" destOrd="0" presId="urn:microsoft.com/office/officeart/2005/8/layout/hierarchy1"/>
    <dgm:cxn modelId="{D0DB8DE8-DAF2-49D4-A8C4-D230B9AFF05C}" type="presOf" srcId="{74C08F02-8F9F-4AE4-9C43-9E4352032829}" destId="{731ACC39-E405-483A-AFAD-D609D40C614E}" srcOrd="0" destOrd="0" presId="urn:microsoft.com/office/officeart/2005/8/layout/hierarchy1"/>
    <dgm:cxn modelId="{BCF6EC6B-16C5-44E2-8A11-56BF9F8DC0D0}" srcId="{AB7443C3-4EC9-4C12-BACA-C6B33E4A9E40}" destId="{ACD571DA-90A1-4B4F-8F66-0C21AD3B18A6}" srcOrd="4" destOrd="0" parTransId="{0FC135DB-7948-49EA-A2A4-214DD55C95F5}" sibTransId="{66D11250-6608-45EC-8117-887EDA8A667E}"/>
    <dgm:cxn modelId="{54571B0B-7537-4249-955B-754211527A51}" srcId="{C744DF0A-B05C-4F81-A180-E264031135F3}" destId="{30EF4F24-E72A-4E6D-8598-39B154C872E2}" srcOrd="0" destOrd="0" parTransId="{4016857D-17FA-4503-86BB-AB0B2299CEBA}" sibTransId="{0D55F532-5C72-4D97-B14D-1F3E02006CA6}"/>
    <dgm:cxn modelId="{01323645-0CBF-4465-887C-BAEB9929AEFC}" type="presOf" srcId="{4016857D-17FA-4503-86BB-AB0B2299CEBA}" destId="{DA3F1FC2-7796-45CD-BCC0-3EE1A9CFCFFA}" srcOrd="0" destOrd="0" presId="urn:microsoft.com/office/officeart/2005/8/layout/hierarchy1"/>
    <dgm:cxn modelId="{D9477FD6-0CFD-4C77-82F0-AABA80A73DF7}" type="presOf" srcId="{211E9F7C-A65B-45A3-B4A9-17AC137DBE1B}" destId="{F74DFB10-68CC-4A8F-937D-8D1AFFDD20A9}" srcOrd="0" destOrd="0" presId="urn:microsoft.com/office/officeart/2005/8/layout/hierarchy1"/>
    <dgm:cxn modelId="{A5E2E13F-FB85-4E17-8C19-95BA6158AAF4}" type="presOf" srcId="{963FB67E-53D3-4283-8483-20DF203D6EE2}" destId="{89E72EE1-6016-4CA9-863E-7BDA0D3BD220}" srcOrd="0" destOrd="0" presId="urn:microsoft.com/office/officeart/2005/8/layout/hierarchy1"/>
    <dgm:cxn modelId="{7CE2B766-BD18-4BED-9FE1-4F4D9F851EAE}" srcId="{AB7443C3-4EC9-4C12-BACA-C6B33E4A9E40}" destId="{9D3338BF-F139-4390-A017-EFD927ACC34D}" srcOrd="2" destOrd="0" parTransId="{53D1C590-200E-437E-9DAE-B370F681090B}" sibTransId="{4133AAE2-588C-4705-98B6-DA0BEEDCF88E}"/>
    <dgm:cxn modelId="{ED908B42-E0BE-4F4A-82F3-195AF2564F93}" srcId="{AB7443C3-4EC9-4C12-BACA-C6B33E4A9E40}" destId="{16943BE8-BD2E-46A9-8772-B9E462576297}" srcOrd="3" destOrd="0" parTransId="{9C3D87AB-69AB-4316-BAFF-A11F0842B834}" sibTransId="{EF392CE7-AF6A-4663-A898-1B1FCD59148C}"/>
    <dgm:cxn modelId="{982C2AF0-48EF-45D0-ACEF-C2531A8C1C32}" type="presOf" srcId="{03F8955F-E5CC-4D8C-8065-2AD845C7CBD4}" destId="{4B50EAA5-3EF0-46CE-A984-B57F00F225DE}" srcOrd="0" destOrd="0" presId="urn:microsoft.com/office/officeart/2005/8/layout/hierarchy1"/>
    <dgm:cxn modelId="{94F1A777-FA0A-49A6-9885-2210ED3DC47B}" type="presOf" srcId="{A8E10D51-0BEE-49AF-ABDE-EF529072FA46}" destId="{095CC87F-4946-4F31-9371-B05BADBE0C5F}" srcOrd="0" destOrd="0" presId="urn:microsoft.com/office/officeart/2005/8/layout/hierarchy1"/>
    <dgm:cxn modelId="{2E0E2ECC-4B73-455A-84EA-62AB76A38351}" type="presOf" srcId="{ACD571DA-90A1-4B4F-8F66-0C21AD3B18A6}" destId="{F4C52321-0E45-4B3B-BF80-28F39FC31E85}" srcOrd="0" destOrd="0" presId="urn:microsoft.com/office/officeart/2005/8/layout/hierarchy1"/>
    <dgm:cxn modelId="{12D9EA01-49B9-49AD-9DC5-3C57015359D8}" srcId="{62B7D881-06C5-4F21-B785-C480702B5BB6}" destId="{AB7443C3-4EC9-4C12-BACA-C6B33E4A9E40}" srcOrd="0" destOrd="0" parTransId="{66A68020-E6EA-43EC-9D8F-65DBEAEB17C8}" sibTransId="{CCA04ADA-CFD0-4F05-8A92-9D7158DE84DD}"/>
    <dgm:cxn modelId="{544DE059-BD90-4EDA-A44D-9A6C5ECC45A7}" type="presOf" srcId="{53D1C590-200E-437E-9DAE-B370F681090B}" destId="{157F2D09-D003-4DD9-8A8C-014C77F47AF4}" srcOrd="0" destOrd="0" presId="urn:microsoft.com/office/officeart/2005/8/layout/hierarchy1"/>
    <dgm:cxn modelId="{911FF3B4-0A0B-49B4-8999-9426A57DDD8C}" type="presOf" srcId="{30EF4F24-E72A-4E6D-8598-39B154C872E2}" destId="{7E14C8ED-2ECF-410E-AC31-265E42290FC5}" srcOrd="0" destOrd="0" presId="urn:microsoft.com/office/officeart/2005/8/layout/hierarchy1"/>
    <dgm:cxn modelId="{6F7AA072-C9A7-4BC2-B63C-32C4192C521F}" type="presOf" srcId="{C744DF0A-B05C-4F81-A180-E264031135F3}" destId="{7F962A07-3AA2-418F-BAB7-A6ED00198E6B}" srcOrd="0" destOrd="0" presId="urn:microsoft.com/office/officeart/2005/8/layout/hierarchy1"/>
    <dgm:cxn modelId="{0F589DF2-C41F-421B-8134-E0E64E9B6039}" type="presOf" srcId="{41F426BC-5B5B-4902-9DF5-5B17DF367988}" destId="{63F8982D-1192-4C3A-BA68-404C58C5146D}" srcOrd="0" destOrd="0" presId="urn:microsoft.com/office/officeart/2005/8/layout/hierarchy1"/>
    <dgm:cxn modelId="{D242234C-9AE6-4346-AC74-62BF93C43BFE}" type="presOf" srcId="{9C3D87AB-69AB-4316-BAFF-A11F0842B834}" destId="{D2A6F889-4167-4390-A759-7B671E7BDBD1}" srcOrd="0" destOrd="0" presId="urn:microsoft.com/office/officeart/2005/8/layout/hierarchy1"/>
    <dgm:cxn modelId="{C5536420-29C3-40D1-B424-E9726C3067F9}" type="presOf" srcId="{E9D21FD3-CB76-49B6-A6DF-00BA50DC83AC}" destId="{A50E5D73-6E06-4979-B752-1AC86D0BF62C}" srcOrd="0" destOrd="0" presId="urn:microsoft.com/office/officeart/2005/8/layout/hierarchy1"/>
    <dgm:cxn modelId="{1A24D4A3-6B9B-41CC-ADF7-D7129B09BE63}" type="presOf" srcId="{3E284E9A-2AEE-4C06-B1BD-1F34C1AD1442}" destId="{5A30F1F1-81A3-4D59-B51E-F390C7E062BC}" srcOrd="0" destOrd="0" presId="urn:microsoft.com/office/officeart/2005/8/layout/hierarchy1"/>
    <dgm:cxn modelId="{8B731E10-7D85-487F-9F18-FC10CEFCB93D}" type="presOf" srcId="{9D3338BF-F139-4390-A017-EFD927ACC34D}" destId="{F4910C3F-F91E-4F3E-8EDB-6609E22FDEB4}" srcOrd="0" destOrd="0" presId="urn:microsoft.com/office/officeart/2005/8/layout/hierarchy1"/>
    <dgm:cxn modelId="{1579BC51-551B-4369-AFBD-FED82A709003}" type="presParOf" srcId="{8B88FD6C-DFFB-48E7-B43D-166F310D658D}" destId="{B145A6EF-D4A1-4680-BE1A-9FDBB873E281}" srcOrd="0" destOrd="0" presId="urn:microsoft.com/office/officeart/2005/8/layout/hierarchy1"/>
    <dgm:cxn modelId="{DC2C8D2A-87EB-40A4-BF55-6C0991BC90A5}" type="presParOf" srcId="{B145A6EF-D4A1-4680-BE1A-9FDBB873E281}" destId="{39B7CDE0-7992-42FD-B7FB-756BDDC015F7}" srcOrd="0" destOrd="0" presId="urn:microsoft.com/office/officeart/2005/8/layout/hierarchy1"/>
    <dgm:cxn modelId="{64095EBA-9A73-46F0-833C-75C3D091397A}" type="presParOf" srcId="{39B7CDE0-7992-42FD-B7FB-756BDDC015F7}" destId="{FA3252C1-B466-4F37-92DD-D349A8DC367E}" srcOrd="0" destOrd="0" presId="urn:microsoft.com/office/officeart/2005/8/layout/hierarchy1"/>
    <dgm:cxn modelId="{6D0586F0-FEBF-4692-B8E3-AE22E0DE9645}" type="presParOf" srcId="{39B7CDE0-7992-42FD-B7FB-756BDDC015F7}" destId="{399E9E44-4C42-4A2C-9ED5-2DA478203CE9}" srcOrd="1" destOrd="0" presId="urn:microsoft.com/office/officeart/2005/8/layout/hierarchy1"/>
    <dgm:cxn modelId="{BD92D5F1-B162-4867-901B-188DE499F908}" type="presParOf" srcId="{B145A6EF-D4A1-4680-BE1A-9FDBB873E281}" destId="{D4B0E405-0103-4DD7-A0CB-8284B16CCEBA}" srcOrd="1" destOrd="0" presId="urn:microsoft.com/office/officeart/2005/8/layout/hierarchy1"/>
    <dgm:cxn modelId="{4956E131-735C-4EB3-B1A2-7BDB9B7DEF65}" type="presParOf" srcId="{D4B0E405-0103-4DD7-A0CB-8284B16CCEBA}" destId="{095CC87F-4946-4F31-9371-B05BADBE0C5F}" srcOrd="0" destOrd="0" presId="urn:microsoft.com/office/officeart/2005/8/layout/hierarchy1"/>
    <dgm:cxn modelId="{D2E0083C-F771-46BF-A45D-337F8E265DE6}" type="presParOf" srcId="{D4B0E405-0103-4DD7-A0CB-8284B16CCEBA}" destId="{E2E93403-2064-42C7-95A2-D6B65F351BC9}" srcOrd="1" destOrd="0" presId="urn:microsoft.com/office/officeart/2005/8/layout/hierarchy1"/>
    <dgm:cxn modelId="{B1E3DAF4-04E9-41C2-8EC4-3A599A8F459B}" type="presParOf" srcId="{E2E93403-2064-42C7-95A2-D6B65F351BC9}" destId="{EA491461-E8FA-45AB-B85F-B64F046F237B}" srcOrd="0" destOrd="0" presId="urn:microsoft.com/office/officeart/2005/8/layout/hierarchy1"/>
    <dgm:cxn modelId="{5A084C92-F8D6-4EEC-A71A-6DAC736B076B}" type="presParOf" srcId="{EA491461-E8FA-45AB-B85F-B64F046F237B}" destId="{F090F442-5376-4A0A-884B-DFAE0031F3EA}" srcOrd="0" destOrd="0" presId="urn:microsoft.com/office/officeart/2005/8/layout/hierarchy1"/>
    <dgm:cxn modelId="{DDF77F4D-FDD3-410E-84AC-651B0D8C2411}" type="presParOf" srcId="{EA491461-E8FA-45AB-B85F-B64F046F237B}" destId="{3D1D5D9A-47C2-4B1D-BA2F-A8CF10CF3AE4}" srcOrd="1" destOrd="0" presId="urn:microsoft.com/office/officeart/2005/8/layout/hierarchy1"/>
    <dgm:cxn modelId="{848D3211-A926-488B-BA92-9A0DEBD6F51B}" type="presParOf" srcId="{E2E93403-2064-42C7-95A2-D6B65F351BC9}" destId="{1B215005-F23B-4F60-A023-F73F818C355A}" srcOrd="1" destOrd="0" presId="urn:microsoft.com/office/officeart/2005/8/layout/hierarchy1"/>
    <dgm:cxn modelId="{21B0A750-918D-4E2F-B49A-3F739B987B5F}" type="presParOf" srcId="{D4B0E405-0103-4DD7-A0CB-8284B16CCEBA}" destId="{F74DFB10-68CC-4A8F-937D-8D1AFFDD20A9}" srcOrd="2" destOrd="0" presId="urn:microsoft.com/office/officeart/2005/8/layout/hierarchy1"/>
    <dgm:cxn modelId="{2EF14FCB-62AF-47B6-A647-3646290769DC}" type="presParOf" srcId="{D4B0E405-0103-4DD7-A0CB-8284B16CCEBA}" destId="{837331D9-3B4F-4BF5-9226-DAE0E5210F76}" srcOrd="3" destOrd="0" presId="urn:microsoft.com/office/officeart/2005/8/layout/hierarchy1"/>
    <dgm:cxn modelId="{F636F745-D2D5-4178-8927-49BB31A49FFF}" type="presParOf" srcId="{837331D9-3B4F-4BF5-9226-DAE0E5210F76}" destId="{20134794-53B5-4A26-9ECB-90696F923247}" srcOrd="0" destOrd="0" presId="urn:microsoft.com/office/officeart/2005/8/layout/hierarchy1"/>
    <dgm:cxn modelId="{A180BA3C-EAE1-44EE-99C3-3AAF67F89BCD}" type="presParOf" srcId="{20134794-53B5-4A26-9ECB-90696F923247}" destId="{5B7920F4-D0B6-4C13-9DD9-0C328DF116A5}" srcOrd="0" destOrd="0" presId="urn:microsoft.com/office/officeart/2005/8/layout/hierarchy1"/>
    <dgm:cxn modelId="{AD55A3D6-140E-405E-A100-D6BE747B2781}" type="presParOf" srcId="{20134794-53B5-4A26-9ECB-90696F923247}" destId="{7F962A07-3AA2-418F-BAB7-A6ED00198E6B}" srcOrd="1" destOrd="0" presId="urn:microsoft.com/office/officeart/2005/8/layout/hierarchy1"/>
    <dgm:cxn modelId="{26FA9BAD-03E5-4817-B79D-3CAC2778500B}" type="presParOf" srcId="{837331D9-3B4F-4BF5-9226-DAE0E5210F76}" destId="{B9613F16-330B-4359-8406-17B2936EA2C8}" srcOrd="1" destOrd="0" presId="urn:microsoft.com/office/officeart/2005/8/layout/hierarchy1"/>
    <dgm:cxn modelId="{2FAF14FA-6DD9-4FEB-8048-C38FC475D348}" type="presParOf" srcId="{B9613F16-330B-4359-8406-17B2936EA2C8}" destId="{DA3F1FC2-7796-45CD-BCC0-3EE1A9CFCFFA}" srcOrd="0" destOrd="0" presId="urn:microsoft.com/office/officeart/2005/8/layout/hierarchy1"/>
    <dgm:cxn modelId="{680F1EE2-ADC5-4BA7-B172-FE6610FA46F5}" type="presParOf" srcId="{B9613F16-330B-4359-8406-17B2936EA2C8}" destId="{A20C9AD3-D240-44B3-9B41-6B1A6CBC0E76}" srcOrd="1" destOrd="0" presId="urn:microsoft.com/office/officeart/2005/8/layout/hierarchy1"/>
    <dgm:cxn modelId="{3AFFB5F1-EC28-4BD7-B7E8-FCAE0F87AD63}" type="presParOf" srcId="{A20C9AD3-D240-44B3-9B41-6B1A6CBC0E76}" destId="{826F352E-1234-44A9-9442-37C34AF022B6}" srcOrd="0" destOrd="0" presId="urn:microsoft.com/office/officeart/2005/8/layout/hierarchy1"/>
    <dgm:cxn modelId="{DB8CC6EE-6E87-4C9C-AB05-590045A01BA5}" type="presParOf" srcId="{826F352E-1234-44A9-9442-37C34AF022B6}" destId="{61C0F9CA-E6A9-4243-B45A-24E4A748A582}" srcOrd="0" destOrd="0" presId="urn:microsoft.com/office/officeart/2005/8/layout/hierarchy1"/>
    <dgm:cxn modelId="{1D55AAFC-F6FE-42A9-B26D-E50B22F0F52B}" type="presParOf" srcId="{826F352E-1234-44A9-9442-37C34AF022B6}" destId="{7E14C8ED-2ECF-410E-AC31-265E42290FC5}" srcOrd="1" destOrd="0" presId="urn:microsoft.com/office/officeart/2005/8/layout/hierarchy1"/>
    <dgm:cxn modelId="{350A23C0-59A0-4828-AFDC-7DD0301789BC}" type="presParOf" srcId="{A20C9AD3-D240-44B3-9B41-6B1A6CBC0E76}" destId="{B26E3A17-8A55-4EAC-8CF1-5A37D23F845A}" srcOrd="1" destOrd="0" presId="urn:microsoft.com/office/officeart/2005/8/layout/hierarchy1"/>
    <dgm:cxn modelId="{8CD77DFD-AC31-403C-A829-D5AF82F3FE57}" type="presParOf" srcId="{D4B0E405-0103-4DD7-A0CB-8284B16CCEBA}" destId="{157F2D09-D003-4DD9-8A8C-014C77F47AF4}" srcOrd="4" destOrd="0" presId="urn:microsoft.com/office/officeart/2005/8/layout/hierarchy1"/>
    <dgm:cxn modelId="{4F50A206-C312-4830-A8D7-9B33B1EDDBD4}" type="presParOf" srcId="{D4B0E405-0103-4DD7-A0CB-8284B16CCEBA}" destId="{39E6CCAA-3A38-4DF0-9116-441847918FF2}" srcOrd="5" destOrd="0" presId="urn:microsoft.com/office/officeart/2005/8/layout/hierarchy1"/>
    <dgm:cxn modelId="{9D63596E-5DF4-491F-9576-B13C4FE05E37}" type="presParOf" srcId="{39E6CCAA-3A38-4DF0-9116-441847918FF2}" destId="{63C351B5-D07C-4038-BE58-62167B5BF7AD}" srcOrd="0" destOrd="0" presId="urn:microsoft.com/office/officeart/2005/8/layout/hierarchy1"/>
    <dgm:cxn modelId="{2F4984B6-3005-4E76-BECD-07B01024F62E}" type="presParOf" srcId="{63C351B5-D07C-4038-BE58-62167B5BF7AD}" destId="{B5D12090-16CC-4932-A04F-25574D9E2596}" srcOrd="0" destOrd="0" presId="urn:microsoft.com/office/officeart/2005/8/layout/hierarchy1"/>
    <dgm:cxn modelId="{E6A65E10-7DBD-4138-B43E-4126ABE89D77}" type="presParOf" srcId="{63C351B5-D07C-4038-BE58-62167B5BF7AD}" destId="{F4910C3F-F91E-4F3E-8EDB-6609E22FDEB4}" srcOrd="1" destOrd="0" presId="urn:microsoft.com/office/officeart/2005/8/layout/hierarchy1"/>
    <dgm:cxn modelId="{33324776-431E-41D0-9BED-A43AAFC0A9C6}" type="presParOf" srcId="{39E6CCAA-3A38-4DF0-9116-441847918FF2}" destId="{C5B8ADB9-746C-45D3-9D78-36F8B12D181D}" srcOrd="1" destOrd="0" presId="urn:microsoft.com/office/officeart/2005/8/layout/hierarchy1"/>
    <dgm:cxn modelId="{B0A0C8F0-5F23-425F-A1A4-138441B9963A}" type="presParOf" srcId="{C5B8ADB9-746C-45D3-9D78-36F8B12D181D}" destId="{62E8FAFA-320F-4660-964E-93313D63DA30}" srcOrd="0" destOrd="0" presId="urn:microsoft.com/office/officeart/2005/8/layout/hierarchy1"/>
    <dgm:cxn modelId="{38B1D9B2-C1CF-452E-AA4B-A8E15EEBFD1F}" type="presParOf" srcId="{C5B8ADB9-746C-45D3-9D78-36F8B12D181D}" destId="{161B8691-47C0-4168-9C73-D330A97C005C}" srcOrd="1" destOrd="0" presId="urn:microsoft.com/office/officeart/2005/8/layout/hierarchy1"/>
    <dgm:cxn modelId="{15665F60-6461-428C-BC20-C39009F155DA}" type="presParOf" srcId="{161B8691-47C0-4168-9C73-D330A97C005C}" destId="{6C543649-43DB-4E13-AF3F-DCFDCE05F19B}" srcOrd="0" destOrd="0" presId="urn:microsoft.com/office/officeart/2005/8/layout/hierarchy1"/>
    <dgm:cxn modelId="{AEAB26BB-77B0-4F06-A9BA-8B20723BECE9}" type="presParOf" srcId="{6C543649-43DB-4E13-AF3F-DCFDCE05F19B}" destId="{264AE0CA-F2DF-4E12-93B3-54A5B865BFCF}" srcOrd="0" destOrd="0" presId="urn:microsoft.com/office/officeart/2005/8/layout/hierarchy1"/>
    <dgm:cxn modelId="{62EA1F94-43F5-4F43-999F-1E40A35F538B}" type="presParOf" srcId="{6C543649-43DB-4E13-AF3F-DCFDCE05F19B}" destId="{0062BA41-0ADB-42D0-A5A2-B4BBE2FC00A9}" srcOrd="1" destOrd="0" presId="urn:microsoft.com/office/officeart/2005/8/layout/hierarchy1"/>
    <dgm:cxn modelId="{7AEF1B91-EB2C-473C-A8EB-C384E6A01382}" type="presParOf" srcId="{161B8691-47C0-4168-9C73-D330A97C005C}" destId="{5B3D59EF-B1BE-4886-BFAD-611D1B334FF2}" srcOrd="1" destOrd="0" presId="urn:microsoft.com/office/officeart/2005/8/layout/hierarchy1"/>
    <dgm:cxn modelId="{4B7C0F74-D267-4CDB-AE7F-33B2B33C6816}" type="presParOf" srcId="{5B3D59EF-B1BE-4886-BFAD-611D1B334FF2}" destId="{5A30F1F1-81A3-4D59-B51E-F390C7E062BC}" srcOrd="0" destOrd="0" presId="urn:microsoft.com/office/officeart/2005/8/layout/hierarchy1"/>
    <dgm:cxn modelId="{CFD032CA-7199-48F9-8BEE-934255E81122}" type="presParOf" srcId="{5B3D59EF-B1BE-4886-BFAD-611D1B334FF2}" destId="{CF6F3CE3-45A8-46DD-BC12-C03D6E80135D}" srcOrd="1" destOrd="0" presId="urn:microsoft.com/office/officeart/2005/8/layout/hierarchy1"/>
    <dgm:cxn modelId="{87A1BFC1-E635-4FCE-BCAD-FAEBB1D5DDE6}" type="presParOf" srcId="{CF6F3CE3-45A8-46DD-BC12-C03D6E80135D}" destId="{827822D3-B96A-4F11-89DA-384C9BE1EFC7}" srcOrd="0" destOrd="0" presId="urn:microsoft.com/office/officeart/2005/8/layout/hierarchy1"/>
    <dgm:cxn modelId="{940B60A7-9928-4186-9976-A0941E919382}" type="presParOf" srcId="{827822D3-B96A-4F11-89DA-384C9BE1EFC7}" destId="{6DCBDD73-DA20-40F3-BCC4-65723C99E42F}" srcOrd="0" destOrd="0" presId="urn:microsoft.com/office/officeart/2005/8/layout/hierarchy1"/>
    <dgm:cxn modelId="{B6CF7B7F-160E-420C-ADCC-FD744F58985D}" type="presParOf" srcId="{827822D3-B96A-4F11-89DA-384C9BE1EFC7}" destId="{63F8982D-1192-4C3A-BA68-404C58C5146D}" srcOrd="1" destOrd="0" presId="urn:microsoft.com/office/officeart/2005/8/layout/hierarchy1"/>
    <dgm:cxn modelId="{D68A681B-8A6F-4916-87DB-8B27FF8B0B95}" type="presParOf" srcId="{CF6F3CE3-45A8-46DD-BC12-C03D6E80135D}" destId="{D2BDF903-6DE8-488C-BE46-808ECAB9B586}" srcOrd="1" destOrd="0" presId="urn:microsoft.com/office/officeart/2005/8/layout/hierarchy1"/>
    <dgm:cxn modelId="{4B6005A6-5BB9-4129-8989-18C778872969}" type="presParOf" srcId="{D4B0E405-0103-4DD7-A0CB-8284B16CCEBA}" destId="{D2A6F889-4167-4390-A759-7B671E7BDBD1}" srcOrd="6" destOrd="0" presId="urn:microsoft.com/office/officeart/2005/8/layout/hierarchy1"/>
    <dgm:cxn modelId="{343E6711-225D-402B-A25F-537908CB019C}" type="presParOf" srcId="{D4B0E405-0103-4DD7-A0CB-8284B16CCEBA}" destId="{DE37DFCA-49EF-4E65-B672-90EDFB9ED9C8}" srcOrd="7" destOrd="0" presId="urn:microsoft.com/office/officeart/2005/8/layout/hierarchy1"/>
    <dgm:cxn modelId="{B780B6A2-857D-44E5-B519-74B7F1E1A670}" type="presParOf" srcId="{DE37DFCA-49EF-4E65-B672-90EDFB9ED9C8}" destId="{0D2F455D-F3B9-4976-A9B4-20CCE0A78FF7}" srcOrd="0" destOrd="0" presId="urn:microsoft.com/office/officeart/2005/8/layout/hierarchy1"/>
    <dgm:cxn modelId="{1E1D44F1-D243-473C-BE5B-A0B32DB1DC7B}" type="presParOf" srcId="{0D2F455D-F3B9-4976-A9B4-20CCE0A78FF7}" destId="{31E88840-EAE0-4A55-8D85-22349EB23045}" srcOrd="0" destOrd="0" presId="urn:microsoft.com/office/officeart/2005/8/layout/hierarchy1"/>
    <dgm:cxn modelId="{EA414A42-E1E1-4766-9EBF-BFCF9160848C}" type="presParOf" srcId="{0D2F455D-F3B9-4976-A9B4-20CCE0A78FF7}" destId="{5D91C45E-A26E-4B22-B2A0-BF5B4A6F68BC}" srcOrd="1" destOrd="0" presId="urn:microsoft.com/office/officeart/2005/8/layout/hierarchy1"/>
    <dgm:cxn modelId="{C2D8BC1D-CE68-441F-9DA6-D2B9D5D29894}" type="presParOf" srcId="{DE37DFCA-49EF-4E65-B672-90EDFB9ED9C8}" destId="{69C7F843-B89E-4D0C-AB30-702FE2DFB9B4}" srcOrd="1" destOrd="0" presId="urn:microsoft.com/office/officeart/2005/8/layout/hierarchy1"/>
    <dgm:cxn modelId="{8DB29EAD-6286-4178-85BD-F62F26E5AF09}" type="presParOf" srcId="{69C7F843-B89E-4D0C-AB30-702FE2DFB9B4}" destId="{89E72EE1-6016-4CA9-863E-7BDA0D3BD220}" srcOrd="0" destOrd="0" presId="urn:microsoft.com/office/officeart/2005/8/layout/hierarchy1"/>
    <dgm:cxn modelId="{3A85D73D-4C25-4323-B091-0874B01973C1}" type="presParOf" srcId="{69C7F843-B89E-4D0C-AB30-702FE2DFB9B4}" destId="{C98E6B94-8C33-4C10-9216-F8A273B7EAF7}" srcOrd="1" destOrd="0" presId="urn:microsoft.com/office/officeart/2005/8/layout/hierarchy1"/>
    <dgm:cxn modelId="{6C815FE5-433C-4F68-A223-57E9DACBFE3C}" type="presParOf" srcId="{C98E6B94-8C33-4C10-9216-F8A273B7EAF7}" destId="{C0A28D94-01A9-4A49-A78A-CDDAF7E4F163}" srcOrd="0" destOrd="0" presId="urn:microsoft.com/office/officeart/2005/8/layout/hierarchy1"/>
    <dgm:cxn modelId="{4C8D728D-9525-4DE4-975E-10F6AAEA768B}" type="presParOf" srcId="{C0A28D94-01A9-4A49-A78A-CDDAF7E4F163}" destId="{451CE2FC-B2F3-43CF-8BDE-91A069497960}" srcOrd="0" destOrd="0" presId="urn:microsoft.com/office/officeart/2005/8/layout/hierarchy1"/>
    <dgm:cxn modelId="{EF8D6796-674D-47C9-B427-E31C1E67A486}" type="presParOf" srcId="{C0A28D94-01A9-4A49-A78A-CDDAF7E4F163}" destId="{4B50EAA5-3EF0-46CE-A984-B57F00F225DE}" srcOrd="1" destOrd="0" presId="urn:microsoft.com/office/officeart/2005/8/layout/hierarchy1"/>
    <dgm:cxn modelId="{BB24429A-B81D-45D5-8629-A35083C346BB}" type="presParOf" srcId="{C98E6B94-8C33-4C10-9216-F8A273B7EAF7}" destId="{EBA47DA3-70D2-4531-886F-49A1ECE14850}" srcOrd="1" destOrd="0" presId="urn:microsoft.com/office/officeart/2005/8/layout/hierarchy1"/>
    <dgm:cxn modelId="{3F9939FB-1FBD-440A-88C9-9AA27A42CA41}" type="presParOf" srcId="{D4B0E405-0103-4DD7-A0CB-8284B16CCEBA}" destId="{6FD8436A-D448-440F-8657-FB5A5E246249}" srcOrd="8" destOrd="0" presId="urn:microsoft.com/office/officeart/2005/8/layout/hierarchy1"/>
    <dgm:cxn modelId="{7CB879DD-6E50-4A11-8CE2-45BD200C3698}" type="presParOf" srcId="{D4B0E405-0103-4DD7-A0CB-8284B16CCEBA}" destId="{FBA91E5D-3976-488A-8DFF-821BAA6AA8CF}" srcOrd="9" destOrd="0" presId="urn:microsoft.com/office/officeart/2005/8/layout/hierarchy1"/>
    <dgm:cxn modelId="{449753F2-4E2C-47F8-BAB0-514B482D80DF}" type="presParOf" srcId="{FBA91E5D-3976-488A-8DFF-821BAA6AA8CF}" destId="{51A722E9-C6DF-4338-9264-44D9D60AC13B}" srcOrd="0" destOrd="0" presId="urn:microsoft.com/office/officeart/2005/8/layout/hierarchy1"/>
    <dgm:cxn modelId="{184C5302-8C8A-4839-A5C2-5053D610F227}" type="presParOf" srcId="{51A722E9-C6DF-4338-9264-44D9D60AC13B}" destId="{D46A1A79-7536-4BF7-AF39-89375C107A17}" srcOrd="0" destOrd="0" presId="urn:microsoft.com/office/officeart/2005/8/layout/hierarchy1"/>
    <dgm:cxn modelId="{F5FD9B00-2EA3-4381-B983-96C070C0D7E0}" type="presParOf" srcId="{51A722E9-C6DF-4338-9264-44D9D60AC13B}" destId="{F4C52321-0E45-4B3B-BF80-28F39FC31E85}" srcOrd="1" destOrd="0" presId="urn:microsoft.com/office/officeart/2005/8/layout/hierarchy1"/>
    <dgm:cxn modelId="{D1E048A7-D8A5-435E-8803-A72ABD6992C4}" type="presParOf" srcId="{FBA91E5D-3976-488A-8DFF-821BAA6AA8CF}" destId="{F430E10B-2CF7-49DD-A68D-A53D85BA75F6}" srcOrd="1" destOrd="0" presId="urn:microsoft.com/office/officeart/2005/8/layout/hierarchy1"/>
    <dgm:cxn modelId="{E03D30BA-0E56-4C5C-B204-0066367E96B3}" type="presParOf" srcId="{F430E10B-2CF7-49DD-A68D-A53D85BA75F6}" destId="{A50E5D73-6E06-4979-B752-1AC86D0BF62C}" srcOrd="0" destOrd="0" presId="urn:microsoft.com/office/officeart/2005/8/layout/hierarchy1"/>
    <dgm:cxn modelId="{84DF3268-BD25-4030-8B40-9C4E79706120}" type="presParOf" srcId="{F430E10B-2CF7-49DD-A68D-A53D85BA75F6}" destId="{C0280D96-E3E4-49D3-8170-09A5A4C973F7}" srcOrd="1" destOrd="0" presId="urn:microsoft.com/office/officeart/2005/8/layout/hierarchy1"/>
    <dgm:cxn modelId="{79F583F7-6E50-43E9-988C-EF2F9D9405E5}" type="presParOf" srcId="{C0280D96-E3E4-49D3-8170-09A5A4C973F7}" destId="{82F0DAE5-2F48-4161-9746-667D631AF31A}" srcOrd="0" destOrd="0" presId="urn:microsoft.com/office/officeart/2005/8/layout/hierarchy1"/>
    <dgm:cxn modelId="{DF994795-2B48-4AE5-BD60-EC0033E7DAF1}" type="presParOf" srcId="{82F0DAE5-2F48-4161-9746-667D631AF31A}" destId="{A2B98C16-01A0-43D4-95CA-95DF4ADFFFE7}" srcOrd="0" destOrd="0" presId="urn:microsoft.com/office/officeart/2005/8/layout/hierarchy1"/>
    <dgm:cxn modelId="{CF2B9F4F-5F7C-4B6A-9B6F-71A7239A48E9}" type="presParOf" srcId="{82F0DAE5-2F48-4161-9746-667D631AF31A}" destId="{731ACC39-E405-483A-AFAD-D609D40C614E}" srcOrd="1" destOrd="0" presId="urn:microsoft.com/office/officeart/2005/8/layout/hierarchy1"/>
    <dgm:cxn modelId="{79E0F6DF-6266-42C5-AEAE-1E2CC823D74C}" type="presParOf" srcId="{C0280D96-E3E4-49D3-8170-09A5A4C973F7}" destId="{A9D7B08F-D985-4D77-A70B-67C719807C02}"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0E5D73-6E06-4979-B752-1AC86D0BF62C}">
      <dsp:nvSpPr>
        <dsp:cNvPr id="0" name=""/>
        <dsp:cNvSpPr/>
      </dsp:nvSpPr>
      <dsp:spPr>
        <a:xfrm>
          <a:off x="4868867"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D8436A-D448-440F-8657-FB5A5E246249}">
      <dsp:nvSpPr>
        <dsp:cNvPr id="0" name=""/>
        <dsp:cNvSpPr/>
      </dsp:nvSpPr>
      <dsp:spPr>
        <a:xfrm>
          <a:off x="2692702" y="578511"/>
          <a:ext cx="2221884" cy="264353"/>
        </a:xfrm>
        <a:custGeom>
          <a:avLst/>
          <a:gdLst/>
          <a:ahLst/>
          <a:cxnLst/>
          <a:rect l="0" t="0" r="0" b="0"/>
          <a:pathLst>
            <a:path>
              <a:moveTo>
                <a:pt x="0" y="0"/>
              </a:moveTo>
              <a:lnTo>
                <a:pt x="0" y="180149"/>
              </a:lnTo>
              <a:lnTo>
                <a:pt x="2221884" y="180149"/>
              </a:lnTo>
              <a:lnTo>
                <a:pt x="2221884" y="2643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E72EE1-6016-4CA9-863E-7BDA0D3BD220}">
      <dsp:nvSpPr>
        <dsp:cNvPr id="0" name=""/>
        <dsp:cNvSpPr/>
      </dsp:nvSpPr>
      <dsp:spPr>
        <a:xfrm>
          <a:off x="3757925"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2A6F889-4167-4390-A759-7B671E7BDBD1}">
      <dsp:nvSpPr>
        <dsp:cNvPr id="0" name=""/>
        <dsp:cNvSpPr/>
      </dsp:nvSpPr>
      <dsp:spPr>
        <a:xfrm>
          <a:off x="2692702" y="578511"/>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A30F1F1-81A3-4D59-B51E-F390C7E062BC}">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E8FAFA-320F-4660-964E-93313D63DA30}">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57F2D09-D003-4DD9-8A8C-014C77F47AF4}">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3F1FC2-7796-45CD-BCC0-3EE1A9CFCFFA}">
      <dsp:nvSpPr>
        <dsp:cNvPr id="0" name=""/>
        <dsp:cNvSpPr/>
      </dsp:nvSpPr>
      <dsp:spPr>
        <a:xfrm>
          <a:off x="1536040" y="1420050"/>
          <a:ext cx="91440" cy="264353"/>
        </a:xfrm>
        <a:custGeom>
          <a:avLst/>
          <a:gdLst/>
          <a:ahLst/>
          <a:cxnLst/>
          <a:rect l="0" t="0" r="0" b="0"/>
          <a:pathLst>
            <a:path>
              <a:moveTo>
                <a:pt x="45720" y="0"/>
              </a:moveTo>
              <a:lnTo>
                <a:pt x="45720" y="26435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4DFB10-68CC-4A8F-937D-8D1AFFDD20A9}">
      <dsp:nvSpPr>
        <dsp:cNvPr id="0" name=""/>
        <dsp:cNvSpPr/>
      </dsp:nvSpPr>
      <dsp:spPr>
        <a:xfrm>
          <a:off x="1581760" y="578511"/>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95CC87F-4946-4F31-9371-B05BADBE0C5F}">
      <dsp:nvSpPr>
        <dsp:cNvPr id="0" name=""/>
        <dsp:cNvSpPr/>
      </dsp:nvSpPr>
      <dsp:spPr>
        <a:xfrm>
          <a:off x="470817" y="578511"/>
          <a:ext cx="2221884" cy="264353"/>
        </a:xfrm>
        <a:custGeom>
          <a:avLst/>
          <a:gdLst/>
          <a:ahLst/>
          <a:cxnLst/>
          <a:rect l="0" t="0" r="0" b="0"/>
          <a:pathLst>
            <a:path>
              <a:moveTo>
                <a:pt x="2221884" y="0"/>
              </a:moveTo>
              <a:lnTo>
                <a:pt x="2221884" y="180149"/>
              </a:lnTo>
              <a:lnTo>
                <a:pt x="0" y="180149"/>
              </a:lnTo>
              <a:lnTo>
                <a:pt x="0" y="2643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A3252C1-B466-4F37-92DD-D349A8DC367E}">
      <dsp:nvSpPr>
        <dsp:cNvPr id="0" name=""/>
        <dsp:cNvSpPr/>
      </dsp:nvSpPr>
      <dsp:spPr>
        <a:xfrm>
          <a:off x="2238226" y="1326"/>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9E9E44-4C42-4A2C-9ED5-2DA478203CE9}">
      <dsp:nvSpPr>
        <dsp:cNvPr id="0" name=""/>
        <dsp:cNvSpPr/>
      </dsp:nvSpPr>
      <dsp:spPr>
        <a:xfrm>
          <a:off x="2339220" y="97271"/>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Home </a:t>
          </a:r>
        </a:p>
      </dsp:txBody>
      <dsp:txXfrm>
        <a:off x="2356125" y="114176"/>
        <a:ext cx="875142" cy="543375"/>
      </dsp:txXfrm>
    </dsp:sp>
    <dsp:sp modelId="{F090F442-5376-4A0A-884B-DFAE0031F3EA}">
      <dsp:nvSpPr>
        <dsp:cNvPr id="0" name=""/>
        <dsp:cNvSpPr/>
      </dsp:nvSpPr>
      <dsp:spPr>
        <a:xfrm>
          <a:off x="16341"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1D5D9A-47C2-4B1D-BA2F-A8CF10CF3AE4}">
      <dsp:nvSpPr>
        <dsp:cNvPr id="0" name=""/>
        <dsp:cNvSpPr/>
      </dsp:nvSpPr>
      <dsp:spPr>
        <a:xfrm>
          <a:off x="117336"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Account information</a:t>
          </a:r>
        </a:p>
      </dsp:txBody>
      <dsp:txXfrm>
        <a:off x="134241" y="955715"/>
        <a:ext cx="875142" cy="543375"/>
      </dsp:txXfrm>
    </dsp:sp>
    <dsp:sp modelId="{5B7920F4-D0B6-4C13-9DD9-0C328DF116A5}">
      <dsp:nvSpPr>
        <dsp:cNvPr id="0" name=""/>
        <dsp:cNvSpPr/>
      </dsp:nvSpPr>
      <dsp:spPr>
        <a:xfrm>
          <a:off x="1127283"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962A07-3AA2-418F-BAB7-A6ED00198E6B}">
      <dsp:nvSpPr>
        <dsp:cNvPr id="0" name=""/>
        <dsp:cNvSpPr/>
      </dsp:nvSpPr>
      <dsp:spPr>
        <a:xfrm>
          <a:off x="1228278"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Gaming news &amp; comments</a:t>
          </a:r>
        </a:p>
      </dsp:txBody>
      <dsp:txXfrm>
        <a:off x="1245183" y="955715"/>
        <a:ext cx="875142" cy="543375"/>
      </dsp:txXfrm>
    </dsp:sp>
    <dsp:sp modelId="{61C0F9CA-E6A9-4243-B45A-24E4A748A582}">
      <dsp:nvSpPr>
        <dsp:cNvPr id="0" name=""/>
        <dsp:cNvSpPr/>
      </dsp:nvSpPr>
      <dsp:spPr>
        <a:xfrm>
          <a:off x="1127283"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14C8ED-2ECF-410E-AC31-265E42290FC5}">
      <dsp:nvSpPr>
        <dsp:cNvPr id="0" name=""/>
        <dsp:cNvSpPr/>
      </dsp:nvSpPr>
      <dsp:spPr>
        <a:xfrm>
          <a:off x="1228278"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Detail for the news you choose(pop up)</a:t>
          </a:r>
        </a:p>
      </dsp:txBody>
      <dsp:txXfrm>
        <a:off x="1245183" y="1797254"/>
        <a:ext cx="875142" cy="543375"/>
      </dsp:txXfrm>
    </dsp:sp>
    <dsp:sp modelId="{B5D12090-16CC-4932-A04F-25574D9E2596}">
      <dsp:nvSpPr>
        <dsp:cNvPr id="0" name=""/>
        <dsp:cNvSpPr/>
      </dsp:nvSpPr>
      <dsp:spPr>
        <a:xfrm>
          <a:off x="2238226"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910C3F-F91E-4F3E-8EDB-6609E22FDEB4}">
      <dsp:nvSpPr>
        <dsp:cNvPr id="0" name=""/>
        <dsp:cNvSpPr/>
      </dsp:nvSpPr>
      <dsp:spPr>
        <a:xfrm>
          <a:off x="2339220"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Gaming Categories ( Mobile games, PC games, Console games)</a:t>
          </a:r>
        </a:p>
      </dsp:txBody>
      <dsp:txXfrm>
        <a:off x="2356125" y="955715"/>
        <a:ext cx="875142" cy="543375"/>
      </dsp:txXfrm>
    </dsp:sp>
    <dsp:sp modelId="{264AE0CA-F2DF-4E12-93B3-54A5B865BFCF}">
      <dsp:nvSpPr>
        <dsp:cNvPr id="0" name=""/>
        <dsp:cNvSpPr/>
      </dsp:nvSpPr>
      <dsp:spPr>
        <a:xfrm>
          <a:off x="2238226"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62BA41-0ADB-42D0-A5A2-B4BBE2FC00A9}">
      <dsp:nvSpPr>
        <dsp:cNvPr id="0" name=""/>
        <dsp:cNvSpPr/>
      </dsp:nvSpPr>
      <dsp:spPr>
        <a:xfrm>
          <a:off x="2339220"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 The news of the specific category</a:t>
          </a:r>
        </a:p>
      </dsp:txBody>
      <dsp:txXfrm>
        <a:off x="2356125" y="1797254"/>
        <a:ext cx="875142" cy="543375"/>
      </dsp:txXfrm>
    </dsp:sp>
    <dsp:sp modelId="{6DCBDD73-DA20-40F3-BCC4-65723C99E42F}">
      <dsp:nvSpPr>
        <dsp:cNvPr id="0" name=""/>
        <dsp:cNvSpPr/>
      </dsp:nvSpPr>
      <dsp:spPr>
        <a:xfrm>
          <a:off x="2238226" y="2525943"/>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F8982D-1192-4C3A-BA68-404C58C5146D}">
      <dsp:nvSpPr>
        <dsp:cNvPr id="0" name=""/>
        <dsp:cNvSpPr/>
      </dsp:nvSpPr>
      <dsp:spPr>
        <a:xfrm>
          <a:off x="2339220" y="2621888"/>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Detail for the news you choose(pop up)</a:t>
          </a:r>
        </a:p>
      </dsp:txBody>
      <dsp:txXfrm>
        <a:off x="2356125" y="2638793"/>
        <a:ext cx="875142" cy="543375"/>
      </dsp:txXfrm>
    </dsp:sp>
    <dsp:sp modelId="{31E88840-EAE0-4A55-8D85-22349EB23045}">
      <dsp:nvSpPr>
        <dsp:cNvPr id="0" name=""/>
        <dsp:cNvSpPr/>
      </dsp:nvSpPr>
      <dsp:spPr>
        <a:xfrm>
          <a:off x="3349168"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C45E-A26E-4B22-B2A0-BF5B4A6F68BC}">
      <dsp:nvSpPr>
        <dsp:cNvPr id="0" name=""/>
        <dsp:cNvSpPr/>
      </dsp:nvSpPr>
      <dsp:spPr>
        <a:xfrm>
          <a:off x="3450163"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About us</a:t>
          </a:r>
        </a:p>
      </dsp:txBody>
      <dsp:txXfrm>
        <a:off x="3467068" y="955715"/>
        <a:ext cx="875142" cy="543375"/>
      </dsp:txXfrm>
    </dsp:sp>
    <dsp:sp modelId="{451CE2FC-B2F3-43CF-8BDE-91A069497960}">
      <dsp:nvSpPr>
        <dsp:cNvPr id="0" name=""/>
        <dsp:cNvSpPr/>
      </dsp:nvSpPr>
      <dsp:spPr>
        <a:xfrm>
          <a:off x="3349168"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50EAA5-3EF0-46CE-A984-B57F00F225DE}">
      <dsp:nvSpPr>
        <dsp:cNvPr id="0" name=""/>
        <dsp:cNvSpPr/>
      </dsp:nvSpPr>
      <dsp:spPr>
        <a:xfrm>
          <a:off x="3450163"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Information about us</a:t>
          </a:r>
        </a:p>
      </dsp:txBody>
      <dsp:txXfrm>
        <a:off x="3467068" y="1797254"/>
        <a:ext cx="875142" cy="543375"/>
      </dsp:txXfrm>
    </dsp:sp>
    <dsp:sp modelId="{D46A1A79-7536-4BF7-AF39-89375C107A17}">
      <dsp:nvSpPr>
        <dsp:cNvPr id="0" name=""/>
        <dsp:cNvSpPr/>
      </dsp:nvSpPr>
      <dsp:spPr>
        <a:xfrm>
          <a:off x="4460111" y="842865"/>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C52321-0E45-4B3B-BF80-28F39FC31E85}">
      <dsp:nvSpPr>
        <dsp:cNvPr id="0" name=""/>
        <dsp:cNvSpPr/>
      </dsp:nvSpPr>
      <dsp:spPr>
        <a:xfrm>
          <a:off x="4561105" y="938810"/>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Contact</a:t>
          </a:r>
        </a:p>
      </dsp:txBody>
      <dsp:txXfrm>
        <a:off x="4578010" y="955715"/>
        <a:ext cx="875142" cy="543375"/>
      </dsp:txXfrm>
    </dsp:sp>
    <dsp:sp modelId="{A2B98C16-01A0-43D4-95CA-95DF4ADFFFE7}">
      <dsp:nvSpPr>
        <dsp:cNvPr id="0" name=""/>
        <dsp:cNvSpPr/>
      </dsp:nvSpPr>
      <dsp:spPr>
        <a:xfrm>
          <a:off x="4460111" y="1684404"/>
          <a:ext cx="908952" cy="577185"/>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1ACC39-E405-483A-AFAD-D609D40C614E}">
      <dsp:nvSpPr>
        <dsp:cNvPr id="0" name=""/>
        <dsp:cNvSpPr/>
      </dsp:nvSpPr>
      <dsp:spPr>
        <a:xfrm>
          <a:off x="4561105" y="1780349"/>
          <a:ext cx="908952" cy="577185"/>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Detail about contact information </a:t>
          </a:r>
        </a:p>
      </dsp:txBody>
      <dsp:txXfrm>
        <a:off x="4578010" y="1797254"/>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8F80F-D8C9-450C-ADA0-26708D20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2017-02-15T06:41:00Z</dcterms:created>
  <dcterms:modified xsi:type="dcterms:W3CDTF">2017-02-15T06:41:00Z</dcterms:modified>
</cp:coreProperties>
</file>